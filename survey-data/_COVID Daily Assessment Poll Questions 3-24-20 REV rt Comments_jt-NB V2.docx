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971"/>
        <w:tblW w:w="0" w:type="auto"/>
        <w:tblLook w:val="04A0" w:firstRow="1" w:lastRow="0" w:firstColumn="1" w:lastColumn="0" w:noHBand="0" w:noVBand="1"/>
      </w:tblPr>
      <w:tblGrid>
        <w:gridCol w:w="3324"/>
        <w:gridCol w:w="2128"/>
        <w:gridCol w:w="2128"/>
      </w:tblGrid>
      <w:tr w:rsidR="00A40690" w14:paraId="42AF66A4" w14:textId="6FC8B972" w:rsidTr="00522367">
        <w:trPr>
          <w:trHeight w:val="497"/>
        </w:trPr>
        <w:tc>
          <w:tcPr>
            <w:tcW w:w="3324" w:type="dxa"/>
          </w:tcPr>
          <w:p w14:paraId="31722893" w14:textId="32734388" w:rsidR="00A40690" w:rsidRPr="00D62E80" w:rsidRDefault="00A40690" w:rsidP="00E9592D">
            <w:pPr>
              <w:jc w:val="center"/>
              <w:rPr>
                <w:b/>
              </w:rPr>
            </w:pPr>
            <w:r w:rsidRPr="00D62E80">
              <w:rPr>
                <w:b/>
              </w:rPr>
              <w:t xml:space="preserve">PUI </w:t>
            </w:r>
            <w:del w:id="0" w:author="Juliana" w:date="2020-03-24T23:15:00Z">
              <w:r w:rsidRPr="00D62E80" w:rsidDel="005C0A96">
                <w:rPr>
                  <w:b/>
                </w:rPr>
                <w:delText>Category</w:delText>
              </w:r>
            </w:del>
            <w:ins w:id="1" w:author="Juliana" w:date="2020-03-24T23:15:00Z">
              <w:r>
                <w:rPr>
                  <w:b/>
                </w:rPr>
                <w:t>Location</w:t>
              </w:r>
            </w:ins>
          </w:p>
        </w:tc>
        <w:tc>
          <w:tcPr>
            <w:tcW w:w="2128" w:type="dxa"/>
          </w:tcPr>
          <w:p w14:paraId="038B5A1C" w14:textId="1D0F7373" w:rsidR="00A40690" w:rsidRPr="00D62E80" w:rsidRDefault="00A40690" w:rsidP="00E9592D">
            <w:pPr>
              <w:jc w:val="center"/>
              <w:rPr>
                <w:b/>
              </w:rPr>
            </w:pPr>
            <w:ins w:id="2" w:author="Juliana" w:date="2020-03-25T10:05:00Z">
              <w:r>
                <w:rPr>
                  <w:b/>
                </w:rPr>
                <w:t xml:space="preserve">Total </w:t>
              </w:r>
            </w:ins>
            <w:ins w:id="3" w:author="Juliana" w:date="2020-03-24T23:15:00Z">
              <w:r>
                <w:rPr>
                  <w:b/>
                </w:rPr>
                <w:t>A</w:t>
              </w:r>
            </w:ins>
            <w:ins w:id="4" w:author="Juliana" w:date="2020-03-24T23:16:00Z">
              <w:r>
                <w:rPr>
                  <w:b/>
                </w:rPr>
                <w:t>dult</w:t>
              </w:r>
            </w:ins>
          </w:p>
        </w:tc>
        <w:tc>
          <w:tcPr>
            <w:tcW w:w="2128" w:type="dxa"/>
          </w:tcPr>
          <w:p w14:paraId="027F3651" w14:textId="5CE993DD" w:rsidR="00A40690" w:rsidRDefault="00A40690" w:rsidP="00E9592D">
            <w:pPr>
              <w:jc w:val="center"/>
              <w:rPr>
                <w:ins w:id="5" w:author="Juliana" w:date="2020-03-25T10:05:00Z"/>
                <w:b/>
              </w:rPr>
            </w:pPr>
            <w:ins w:id="6" w:author="Juliana" w:date="2020-03-25T10:05:00Z">
              <w:r>
                <w:rPr>
                  <w:b/>
                </w:rPr>
                <w:t xml:space="preserve">Admitted last 24 </w:t>
              </w:r>
              <w:proofErr w:type="spellStart"/>
              <w:r>
                <w:rPr>
                  <w:b/>
                </w:rPr>
                <w:t>hr</w:t>
              </w:r>
              <w:proofErr w:type="spellEnd"/>
              <w:r>
                <w:rPr>
                  <w:b/>
                </w:rPr>
                <w:t xml:space="preserve"> adult</w:t>
              </w:r>
            </w:ins>
          </w:p>
        </w:tc>
      </w:tr>
      <w:tr w:rsidR="00A40690" w:rsidDel="008B7683" w14:paraId="40C9101A" w14:textId="2E6D5CB3" w:rsidTr="00522367">
        <w:trPr>
          <w:gridAfter w:val="1"/>
          <w:wAfter w:w="2128" w:type="dxa"/>
          <w:trHeight w:val="248"/>
          <w:del w:id="7" w:author="Juliana" w:date="2020-03-25T10:36:00Z"/>
        </w:trPr>
        <w:tc>
          <w:tcPr>
            <w:tcW w:w="3324" w:type="dxa"/>
          </w:tcPr>
          <w:p w14:paraId="5E0170DA" w14:textId="2305F507" w:rsidR="00A40690" w:rsidDel="008B7683" w:rsidRDefault="00A40690" w:rsidP="00E9592D">
            <w:pPr>
              <w:rPr>
                <w:del w:id="8" w:author="Juliana" w:date="2020-03-25T10:36:00Z"/>
              </w:rPr>
            </w:pPr>
            <w:del w:id="9" w:author="Juliana" w:date="2020-03-25T10:36:00Z">
              <w:r w:rsidDel="008B7683">
                <w:delText>Ambulatory Visits</w:delText>
              </w:r>
            </w:del>
          </w:p>
        </w:tc>
        <w:tc>
          <w:tcPr>
            <w:tcW w:w="2128" w:type="dxa"/>
          </w:tcPr>
          <w:p w14:paraId="78533BC6" w14:textId="3695DDDE" w:rsidR="00A40690" w:rsidDel="008B7683" w:rsidRDefault="00A40690" w:rsidP="00E9592D">
            <w:pPr>
              <w:rPr>
                <w:del w:id="10" w:author="Juliana" w:date="2020-03-25T10:36:00Z"/>
              </w:rPr>
            </w:pPr>
          </w:p>
        </w:tc>
      </w:tr>
      <w:tr w:rsidR="00A40690" w14:paraId="0605F3E6" w14:textId="3F6650BD" w:rsidTr="00522367">
        <w:trPr>
          <w:trHeight w:val="239"/>
        </w:trPr>
        <w:tc>
          <w:tcPr>
            <w:tcW w:w="3324" w:type="dxa"/>
          </w:tcPr>
          <w:p w14:paraId="7C7B7F06" w14:textId="77777777" w:rsidR="00A40690" w:rsidRDefault="00A40690" w:rsidP="00E9592D">
            <w:r>
              <w:t>Admitted: Med/Surg/Peds</w:t>
            </w:r>
          </w:p>
        </w:tc>
        <w:tc>
          <w:tcPr>
            <w:tcW w:w="2128" w:type="dxa"/>
          </w:tcPr>
          <w:p w14:paraId="28C4F142" w14:textId="77777777" w:rsidR="00A40690" w:rsidRDefault="00A40690" w:rsidP="00E9592D"/>
        </w:tc>
        <w:tc>
          <w:tcPr>
            <w:tcW w:w="2128" w:type="dxa"/>
          </w:tcPr>
          <w:p w14:paraId="533446FD" w14:textId="77777777" w:rsidR="00A40690" w:rsidRDefault="00A40690" w:rsidP="00E9592D">
            <w:pPr>
              <w:rPr>
                <w:ins w:id="11" w:author="Juliana" w:date="2020-03-25T10:05:00Z"/>
              </w:rPr>
            </w:pPr>
          </w:p>
        </w:tc>
      </w:tr>
      <w:tr w:rsidR="00A40690" w14:paraId="2EE723FD" w14:textId="17943A12" w:rsidTr="00522367">
        <w:trPr>
          <w:trHeight w:val="248"/>
        </w:trPr>
        <w:tc>
          <w:tcPr>
            <w:tcW w:w="3324" w:type="dxa"/>
          </w:tcPr>
          <w:p w14:paraId="2D6A831E" w14:textId="77777777" w:rsidR="00A40690" w:rsidRDefault="00A40690" w:rsidP="00E9592D">
            <w:r>
              <w:t>Admitted: Stepdown/Tele</w:t>
            </w:r>
          </w:p>
        </w:tc>
        <w:tc>
          <w:tcPr>
            <w:tcW w:w="2128" w:type="dxa"/>
          </w:tcPr>
          <w:p w14:paraId="6A34D117" w14:textId="77777777" w:rsidR="00A40690" w:rsidRDefault="00A40690" w:rsidP="00E9592D"/>
        </w:tc>
        <w:tc>
          <w:tcPr>
            <w:tcW w:w="2128" w:type="dxa"/>
          </w:tcPr>
          <w:p w14:paraId="2C847611" w14:textId="77777777" w:rsidR="00A40690" w:rsidRDefault="00A40690" w:rsidP="00E9592D">
            <w:pPr>
              <w:rPr>
                <w:ins w:id="12" w:author="Juliana" w:date="2020-03-25T10:05:00Z"/>
              </w:rPr>
            </w:pPr>
          </w:p>
        </w:tc>
      </w:tr>
      <w:tr w:rsidR="00A40690" w14:paraId="12D7C246" w14:textId="70B2467C" w:rsidTr="00522367">
        <w:trPr>
          <w:trHeight w:val="248"/>
        </w:trPr>
        <w:tc>
          <w:tcPr>
            <w:tcW w:w="3324" w:type="dxa"/>
          </w:tcPr>
          <w:p w14:paraId="745C6F5B" w14:textId="77777777" w:rsidR="00A40690" w:rsidRDefault="00A40690" w:rsidP="00E9592D">
            <w:r>
              <w:t>Admitted: Intensive Care</w:t>
            </w:r>
          </w:p>
        </w:tc>
        <w:tc>
          <w:tcPr>
            <w:tcW w:w="2128" w:type="dxa"/>
          </w:tcPr>
          <w:p w14:paraId="1928FD15" w14:textId="77777777" w:rsidR="00A40690" w:rsidRDefault="00A40690" w:rsidP="00E9592D"/>
        </w:tc>
        <w:tc>
          <w:tcPr>
            <w:tcW w:w="2128" w:type="dxa"/>
          </w:tcPr>
          <w:p w14:paraId="0246FADC" w14:textId="77777777" w:rsidR="00A40690" w:rsidRDefault="00A40690" w:rsidP="00E9592D">
            <w:pPr>
              <w:rPr>
                <w:ins w:id="13" w:author="Juliana" w:date="2020-03-25T10:05:00Z"/>
              </w:rPr>
            </w:pPr>
          </w:p>
        </w:tc>
      </w:tr>
      <w:tr w:rsidR="00EF0B14" w14:paraId="35407224" w14:textId="77777777" w:rsidTr="00522367">
        <w:trPr>
          <w:trHeight w:val="248"/>
          <w:ins w:id="14" w:author="Juliana" w:date="2020-03-25T10:36:00Z"/>
        </w:trPr>
        <w:tc>
          <w:tcPr>
            <w:tcW w:w="3324" w:type="dxa"/>
          </w:tcPr>
          <w:p w14:paraId="64BEBB58" w14:textId="0F40ACB2" w:rsidR="00EF0B14" w:rsidRDefault="002205D0" w:rsidP="00E9592D">
            <w:pPr>
              <w:rPr>
                <w:ins w:id="15" w:author="Juliana" w:date="2020-03-25T10:36:00Z"/>
              </w:rPr>
            </w:pPr>
            <w:ins w:id="16" w:author="Juliana" w:date="2020-03-25T10:36:00Z">
              <w:r>
                <w:t xml:space="preserve">ICU and </w:t>
              </w:r>
              <w:r w:rsidR="00EF0B14">
                <w:t>Ventilated</w:t>
              </w:r>
            </w:ins>
          </w:p>
        </w:tc>
        <w:tc>
          <w:tcPr>
            <w:tcW w:w="2128" w:type="dxa"/>
          </w:tcPr>
          <w:p w14:paraId="04261CA1" w14:textId="77777777" w:rsidR="00EF0B14" w:rsidRDefault="00EF0B14" w:rsidP="00E9592D">
            <w:pPr>
              <w:rPr>
                <w:ins w:id="17" w:author="Juliana" w:date="2020-03-25T10:36:00Z"/>
              </w:rPr>
            </w:pPr>
          </w:p>
        </w:tc>
        <w:tc>
          <w:tcPr>
            <w:tcW w:w="2128" w:type="dxa"/>
          </w:tcPr>
          <w:p w14:paraId="4524F10E" w14:textId="77777777" w:rsidR="00EF0B14" w:rsidRDefault="00EF0B14" w:rsidP="00E9592D">
            <w:pPr>
              <w:rPr>
                <w:ins w:id="18" w:author="Juliana" w:date="2020-03-25T10:36:00Z"/>
              </w:rPr>
            </w:pPr>
          </w:p>
        </w:tc>
      </w:tr>
    </w:tbl>
    <w:p w14:paraId="4FBD2CB2" w14:textId="77777777" w:rsidR="00945E4F" w:rsidRPr="00060FDC" w:rsidRDefault="007715C7">
      <w:r w:rsidRPr="00060FDC">
        <w:t>Daily</w:t>
      </w:r>
      <w:r w:rsidR="001F7881" w:rsidRPr="00060FDC">
        <w:t xml:space="preserve"> COVID-19</w:t>
      </w:r>
      <w:r w:rsidRPr="00060FDC">
        <w:t xml:space="preserve"> Assessment Poll Questions:</w:t>
      </w:r>
    </w:p>
    <w:p w14:paraId="2574038A" w14:textId="10C979B1" w:rsidR="0021094B" w:rsidRDefault="001F7881" w:rsidP="00F92EB8">
      <w:r w:rsidRPr="00060FDC">
        <w:t>Assessment poll</w:t>
      </w:r>
      <w:r w:rsidR="007715C7" w:rsidRPr="00060FDC">
        <w:t xml:space="preserve"> will be sent </w:t>
      </w:r>
      <w:r w:rsidRPr="00060FDC">
        <w:t xml:space="preserve">via </w:t>
      </w:r>
      <w:proofErr w:type="spellStart"/>
      <w:r w:rsidRPr="00060FDC">
        <w:t>ReddiNet</w:t>
      </w:r>
      <w:proofErr w:type="spellEnd"/>
      <w:r w:rsidRPr="00060FDC">
        <w:t xml:space="preserve"> </w:t>
      </w:r>
      <w:r w:rsidR="007715C7" w:rsidRPr="00060FDC">
        <w:t xml:space="preserve">to hospitals every day </w:t>
      </w:r>
      <w:r w:rsidR="00DD058A" w:rsidRPr="00060FDC">
        <w:t xml:space="preserve">at time of </w:t>
      </w:r>
      <w:proofErr w:type="spellStart"/>
      <w:r w:rsidR="00DD058A" w:rsidRPr="00060FDC">
        <w:t>HAVBed</w:t>
      </w:r>
      <w:proofErr w:type="spellEnd"/>
      <w:r w:rsidR="00DD058A" w:rsidRPr="00060FDC">
        <w:t xml:space="preserve"> Poll</w:t>
      </w:r>
    </w:p>
    <w:p w14:paraId="47DFAA08" w14:textId="77777777" w:rsidR="00E9592D" w:rsidRDefault="00E9592D" w:rsidP="00E9592D">
      <w:pPr>
        <w:ind w:left="360"/>
      </w:pPr>
    </w:p>
    <w:p w14:paraId="684A3CA7" w14:textId="77777777" w:rsidR="00E9592D" w:rsidRDefault="00E9592D" w:rsidP="00E9592D">
      <w:pPr>
        <w:ind w:left="360"/>
      </w:pPr>
    </w:p>
    <w:p w14:paraId="110D2B79" w14:textId="77777777" w:rsidR="00E9592D" w:rsidRDefault="00E9592D" w:rsidP="00E9592D">
      <w:pPr>
        <w:ind w:left="360"/>
      </w:pPr>
    </w:p>
    <w:p w14:paraId="39CE1175" w14:textId="77777777" w:rsidR="00E9592D" w:rsidRDefault="00E9592D" w:rsidP="00E9592D">
      <w:pPr>
        <w:ind w:left="360"/>
      </w:pPr>
    </w:p>
    <w:p w14:paraId="2AD7425A" w14:textId="77777777" w:rsidR="00E9592D" w:rsidRDefault="00E9592D" w:rsidP="00E9592D">
      <w:pPr>
        <w:ind w:left="360"/>
      </w:pPr>
    </w:p>
    <w:p w14:paraId="741A9C20" w14:textId="784DCE3A" w:rsidR="003E0714" w:rsidDel="002B1DC3" w:rsidRDefault="00746C65" w:rsidP="002976CE">
      <w:pPr>
        <w:pStyle w:val="ListParagraph"/>
        <w:numPr>
          <w:ilvl w:val="0"/>
          <w:numId w:val="1"/>
        </w:numPr>
        <w:rPr>
          <w:del w:id="19" w:author="Juliana" w:date="2020-03-25T09:57:00Z"/>
        </w:rPr>
      </w:pPr>
      <w:del w:id="20" w:author="Juliana" w:date="2020-03-25T09:57:00Z">
        <w:r w:rsidDel="002B1DC3">
          <w:delText xml:space="preserve">What </w:delText>
        </w:r>
      </w:del>
      <w:del w:id="21" w:author="Juliana" w:date="2020-03-25T09:48:00Z">
        <w:r w:rsidDel="002F6A19">
          <w:delText xml:space="preserve">are </w:delText>
        </w:r>
      </w:del>
      <w:del w:id="22" w:author="Juliana" w:date="2020-03-25T09:57:00Z">
        <w:r w:rsidDel="002B1DC3">
          <w:delText xml:space="preserve">the total </w:delText>
        </w:r>
        <w:r w:rsidR="00623196" w:rsidDel="002B1DC3">
          <w:delText>n</w:delText>
        </w:r>
        <w:r w:rsidR="003E0714" w:rsidDel="002B1DC3">
          <w:delText xml:space="preserve">umber of </w:delText>
        </w:r>
        <w:r w:rsidR="00B70C9B" w:rsidDel="002B1DC3">
          <w:delText xml:space="preserve">COVID tests </w:delText>
        </w:r>
        <w:r w:rsidR="00623196" w:rsidDel="002B1DC3">
          <w:delText>sent</w:delText>
        </w:r>
        <w:r w:rsidDel="002B1DC3">
          <w:delText xml:space="preserve"> for patients</w:delText>
        </w:r>
        <w:r w:rsidR="00623196" w:rsidDel="002B1DC3">
          <w:delText xml:space="preserve"> discharged from the emergency department in the last 24 hours?</w:delText>
        </w:r>
      </w:del>
    </w:p>
    <w:p w14:paraId="73BEC8A3" w14:textId="19B42468" w:rsidR="00623196" w:rsidDel="002B1DC3" w:rsidRDefault="00623196">
      <w:pPr>
        <w:pStyle w:val="ListParagraph"/>
        <w:numPr>
          <w:ilvl w:val="0"/>
          <w:numId w:val="1"/>
        </w:numPr>
        <w:rPr>
          <w:del w:id="23" w:author="Juliana" w:date="2020-03-25T09:57:00Z"/>
        </w:rPr>
      </w:pPr>
      <w:del w:id="24" w:author="Juliana" w:date="2020-03-25T09:57:00Z">
        <w:r w:rsidDel="002B1DC3">
          <w:delText xml:space="preserve">What </w:delText>
        </w:r>
      </w:del>
      <w:del w:id="25" w:author="Juliana" w:date="2020-03-25T09:48:00Z">
        <w:r w:rsidDel="000542DA">
          <w:delText xml:space="preserve">are </w:delText>
        </w:r>
      </w:del>
      <w:del w:id="26" w:author="Juliana" w:date="2020-03-25T09:57:00Z">
        <w:r w:rsidDel="002B1DC3">
          <w:delText xml:space="preserve">total number of COVID tests that </w:delText>
        </w:r>
      </w:del>
      <w:del w:id="27" w:author="Juliana" w:date="2020-03-25T09:54:00Z">
        <w:r w:rsidDel="00DA7427">
          <w:delText xml:space="preserve">are </w:delText>
        </w:r>
      </w:del>
      <w:del w:id="28" w:author="Juliana" w:date="2020-03-25T09:57:00Z">
        <w:r w:rsidDel="002B1DC3">
          <w:delText>positive for patients that have been discharged from the emergency department</w:delText>
        </w:r>
      </w:del>
      <w:del w:id="29" w:author="Juliana" w:date="2020-03-25T09:54:00Z">
        <w:r w:rsidDel="00DA7427">
          <w:delText xml:space="preserve"> in the last 24 hours</w:delText>
        </w:r>
      </w:del>
      <w:del w:id="30" w:author="Juliana" w:date="2020-03-25T09:57:00Z">
        <w:r w:rsidDel="002B1DC3">
          <w:delText>?</w:delText>
        </w:r>
      </w:del>
    </w:p>
    <w:p w14:paraId="3E88C6FE" w14:textId="4957B39B" w:rsidR="00623196" w:rsidRDefault="00623196">
      <w:pPr>
        <w:pStyle w:val="ListParagraph"/>
        <w:numPr>
          <w:ilvl w:val="0"/>
          <w:numId w:val="1"/>
        </w:numPr>
      </w:pPr>
      <w:r>
        <w:t xml:space="preserve">What </w:t>
      </w:r>
      <w:del w:id="31" w:author="Juliana" w:date="2020-03-25T10:12:00Z">
        <w:r w:rsidDel="00744FAA">
          <w:delText xml:space="preserve">are </w:delText>
        </w:r>
      </w:del>
      <w:ins w:id="32" w:author="Juliana" w:date="2020-03-25T10:12:00Z">
        <w:r w:rsidR="00744FAA">
          <w:t xml:space="preserve">is </w:t>
        </w:r>
      </w:ins>
      <w:r>
        <w:t xml:space="preserve">the </w:t>
      </w:r>
      <w:del w:id="33" w:author="Juliana" w:date="2020-03-25T10:10:00Z">
        <w:r w:rsidDel="00C33284">
          <w:delText xml:space="preserve">total </w:delText>
        </w:r>
      </w:del>
      <w:ins w:id="34" w:author="Juliana" w:date="2020-03-25T10:10:00Z">
        <w:del w:id="35" w:author="Nichole Bosson" w:date="2020-03-25T12:57:00Z">
          <w:r w:rsidR="00C33284" w:rsidDel="006A0686">
            <w:delText xml:space="preserve">current </w:delText>
          </w:r>
        </w:del>
      </w:ins>
      <w:ins w:id="36" w:author="Nichole Bosson" w:date="2020-03-25T12:54:00Z">
        <w:r w:rsidR="008B3F00">
          <w:t xml:space="preserve">TOTAL </w:t>
        </w:r>
      </w:ins>
      <w:r>
        <w:t xml:space="preserve">number of </w:t>
      </w:r>
      <w:del w:id="37" w:author="Juliana" w:date="2020-03-24T23:03:00Z">
        <w:r w:rsidDel="00815FB3">
          <w:delText>COVID tests sent for patients admitted to Med/Surg/Peds in the last 24 hours</w:delText>
        </w:r>
      </w:del>
      <w:ins w:id="38" w:author="Juliana" w:date="2020-03-24T23:03:00Z">
        <w:r w:rsidR="00815FB3">
          <w:t>patient</w:t>
        </w:r>
      </w:ins>
      <w:ins w:id="39" w:author="Juliana" w:date="2020-03-25T09:47:00Z">
        <w:r w:rsidR="00622BBC">
          <w:t>s</w:t>
        </w:r>
      </w:ins>
      <w:ins w:id="40" w:author="Juliana" w:date="2020-03-24T23:03:00Z">
        <w:r w:rsidR="00815FB3">
          <w:t xml:space="preserve"> </w:t>
        </w:r>
      </w:ins>
      <w:ins w:id="41" w:author="Nichole Bosson" w:date="2020-03-25T12:57:00Z">
        <w:r w:rsidR="006A0686">
          <w:t xml:space="preserve">CURRENTLY </w:t>
        </w:r>
      </w:ins>
      <w:ins w:id="42" w:author="Juliana" w:date="2020-03-24T23:03:00Z">
        <w:del w:id="43" w:author="Nichole Bosson" w:date="2020-03-25T12:54:00Z">
          <w:r w:rsidR="00815FB3" w:rsidDel="008B3F00">
            <w:delText>admitted to</w:delText>
          </w:r>
        </w:del>
      </w:ins>
      <w:ins w:id="44" w:author="Nichole Bosson" w:date="2020-03-25T12:54:00Z">
        <w:r w:rsidR="008B3F00">
          <w:t>in</w:t>
        </w:r>
      </w:ins>
      <w:ins w:id="45" w:author="Juliana" w:date="2020-03-24T23:03:00Z">
        <w:r w:rsidR="00815FB3">
          <w:t xml:space="preserve"> </w:t>
        </w:r>
      </w:ins>
      <w:ins w:id="46" w:author="Juliana" w:date="2020-03-25T10:12:00Z">
        <w:r w:rsidR="00744FAA">
          <w:t xml:space="preserve">Adult </w:t>
        </w:r>
      </w:ins>
      <w:ins w:id="47" w:author="Juliana" w:date="2020-03-24T23:04:00Z">
        <w:r w:rsidR="00815FB3">
          <w:t>med/</w:t>
        </w:r>
        <w:proofErr w:type="spellStart"/>
        <w:r w:rsidR="00815FB3">
          <w:t>surg</w:t>
        </w:r>
        <w:proofErr w:type="spellEnd"/>
        <w:r w:rsidR="00815FB3">
          <w:t xml:space="preserve"> beds </w:t>
        </w:r>
      </w:ins>
      <w:ins w:id="48" w:author="Juliana" w:date="2020-03-25T10:08:00Z">
        <w:r w:rsidR="00C812E4">
          <w:t>who</w:t>
        </w:r>
      </w:ins>
      <w:ins w:id="49" w:author="Juliana" w:date="2020-03-24T23:04:00Z">
        <w:r w:rsidR="00815FB3">
          <w:t xml:space="preserve"> have been test</w:t>
        </w:r>
        <w:r w:rsidR="00AF21BE">
          <w:t>ed</w:t>
        </w:r>
        <w:r w:rsidR="00815FB3">
          <w:t xml:space="preserve"> for COVID but are awaiting results</w:t>
        </w:r>
      </w:ins>
      <w:r>
        <w:t>?</w:t>
      </w:r>
    </w:p>
    <w:p w14:paraId="11ACF7EB" w14:textId="35ED16FE" w:rsidR="00623196" w:rsidRDefault="00AF21BE" w:rsidP="00623196">
      <w:pPr>
        <w:pStyle w:val="ListParagraph"/>
        <w:numPr>
          <w:ilvl w:val="0"/>
          <w:numId w:val="1"/>
        </w:numPr>
        <w:rPr>
          <w:ins w:id="50" w:author="Juliana" w:date="2020-03-24T23:05:00Z"/>
        </w:rPr>
      </w:pPr>
      <w:ins w:id="51" w:author="Juliana" w:date="2020-03-24T23:04:00Z">
        <w:r>
          <w:t xml:space="preserve">What </w:t>
        </w:r>
      </w:ins>
      <w:ins w:id="52" w:author="Juliana" w:date="2020-03-25T10:12:00Z">
        <w:r w:rsidR="00744FAA">
          <w:t>is</w:t>
        </w:r>
      </w:ins>
      <w:ins w:id="53" w:author="Juliana" w:date="2020-03-24T23:04:00Z">
        <w:r>
          <w:t xml:space="preserve"> the </w:t>
        </w:r>
      </w:ins>
      <w:ins w:id="54" w:author="Juliana" w:date="2020-03-25T10:10:00Z">
        <w:del w:id="55" w:author="Nichole Bosson" w:date="2020-03-25T12:57:00Z">
          <w:r w:rsidR="00C33284" w:rsidDel="006A0686">
            <w:delText>current</w:delText>
          </w:r>
        </w:del>
      </w:ins>
      <w:ins w:id="56" w:author="Juliana" w:date="2020-03-24T23:04:00Z">
        <w:del w:id="57" w:author="Nichole Bosson" w:date="2020-03-25T12:57:00Z">
          <w:r w:rsidDel="006A0686">
            <w:delText xml:space="preserve"> </w:delText>
          </w:r>
        </w:del>
      </w:ins>
      <w:ins w:id="58" w:author="Nichole Bosson" w:date="2020-03-25T12:54:00Z">
        <w:r w:rsidR="008B3F00">
          <w:t xml:space="preserve">TOTAL </w:t>
        </w:r>
      </w:ins>
      <w:ins w:id="59" w:author="Juliana" w:date="2020-03-24T23:04:00Z">
        <w:r>
          <w:t>number of patients</w:t>
        </w:r>
      </w:ins>
      <w:ins w:id="60" w:author="Nichole Bosson" w:date="2020-03-25T12:57:00Z">
        <w:r w:rsidR="006A0686">
          <w:t xml:space="preserve"> </w:t>
        </w:r>
      </w:ins>
      <w:ins w:id="61" w:author="Nichole Bosson" w:date="2020-03-25T12:59:00Z">
        <w:r w:rsidR="006A0686">
          <w:t>CURRENTLY</w:t>
        </w:r>
      </w:ins>
      <w:ins w:id="62" w:author="Juliana" w:date="2020-03-24T23:04:00Z">
        <w:r>
          <w:t xml:space="preserve"> </w:t>
        </w:r>
        <w:del w:id="63" w:author="Nichole Bosson" w:date="2020-03-25T12:54:00Z">
          <w:r w:rsidDel="008B3F00">
            <w:delText>admitted to</w:delText>
          </w:r>
        </w:del>
      </w:ins>
      <w:ins w:id="64" w:author="Nichole Bosson" w:date="2020-03-25T12:54:00Z">
        <w:r w:rsidR="008B3F00">
          <w:t>in</w:t>
        </w:r>
      </w:ins>
      <w:ins w:id="65" w:author="Juliana" w:date="2020-03-24T23:04:00Z">
        <w:r>
          <w:t xml:space="preserve"> </w:t>
        </w:r>
      </w:ins>
      <w:ins w:id="66" w:author="Juliana" w:date="2020-03-25T10:12:00Z">
        <w:r w:rsidR="00744FAA">
          <w:t xml:space="preserve">Adult </w:t>
        </w:r>
      </w:ins>
      <w:ins w:id="67" w:author="Juliana" w:date="2020-03-24T23:04:00Z">
        <w:r>
          <w:t>SDU</w:t>
        </w:r>
      </w:ins>
      <w:ins w:id="68" w:author="Juliana" w:date="2020-03-25T10:12:00Z">
        <w:r w:rsidR="00744FAA">
          <w:t>/</w:t>
        </w:r>
      </w:ins>
      <w:ins w:id="69" w:author="Juliana" w:date="2020-03-24T23:04:00Z">
        <w:r>
          <w:t>tele</w:t>
        </w:r>
      </w:ins>
      <w:ins w:id="70" w:author="Juliana" w:date="2020-03-24T23:05:00Z">
        <w:r>
          <w:t>metry</w:t>
        </w:r>
      </w:ins>
      <w:ins w:id="71" w:author="Juliana" w:date="2020-03-24T23:04:00Z">
        <w:r>
          <w:t xml:space="preserve"> beds </w:t>
        </w:r>
      </w:ins>
      <w:ins w:id="72" w:author="Juliana" w:date="2020-03-25T10:08:00Z">
        <w:r w:rsidR="00C812E4">
          <w:t>who</w:t>
        </w:r>
      </w:ins>
      <w:ins w:id="73" w:author="Juliana" w:date="2020-03-24T23:04:00Z">
        <w:r>
          <w:t xml:space="preserve"> have been tested for COVID but are awaiting results</w:t>
        </w:r>
      </w:ins>
      <w:ins w:id="74" w:author="Juliana" w:date="2020-03-24T23:09:00Z">
        <w:r w:rsidR="00633B06">
          <w:t>?</w:t>
        </w:r>
      </w:ins>
      <w:del w:id="75" w:author="Juliana" w:date="2020-03-24T23:04:00Z">
        <w:r w:rsidR="00623196" w:rsidDel="00AF21BE">
          <w:delText>What are the total number of COVID tests sent for patients admitted to Stepdown/Telemetry in the last 24 hours?</w:delText>
        </w:r>
      </w:del>
    </w:p>
    <w:p w14:paraId="6620F3E3" w14:textId="1E5A11BD" w:rsidR="00AF21BE" w:rsidRDefault="00AF21BE" w:rsidP="00AF21BE">
      <w:pPr>
        <w:pStyle w:val="ListParagraph"/>
        <w:numPr>
          <w:ilvl w:val="0"/>
          <w:numId w:val="1"/>
        </w:numPr>
        <w:rPr>
          <w:ins w:id="76" w:author="Juliana" w:date="2020-03-25T10:48:00Z"/>
        </w:rPr>
      </w:pPr>
      <w:ins w:id="77" w:author="Juliana" w:date="2020-03-24T23:05:00Z">
        <w:r>
          <w:t xml:space="preserve">What </w:t>
        </w:r>
      </w:ins>
      <w:ins w:id="78" w:author="Juliana" w:date="2020-03-25T10:12:00Z">
        <w:r w:rsidR="00744FAA">
          <w:t>is</w:t>
        </w:r>
      </w:ins>
      <w:ins w:id="79" w:author="Juliana" w:date="2020-03-24T23:05:00Z">
        <w:r>
          <w:t xml:space="preserve"> the </w:t>
        </w:r>
      </w:ins>
      <w:ins w:id="80" w:author="Juliana" w:date="2020-03-25T10:10:00Z">
        <w:del w:id="81" w:author="Nichole Bosson" w:date="2020-03-25T12:57:00Z">
          <w:r w:rsidR="00C33284" w:rsidDel="006A0686">
            <w:delText>current</w:delText>
          </w:r>
        </w:del>
      </w:ins>
      <w:ins w:id="82" w:author="Juliana" w:date="2020-03-24T23:05:00Z">
        <w:del w:id="83" w:author="Nichole Bosson" w:date="2020-03-25T12:57:00Z">
          <w:r w:rsidDel="006A0686">
            <w:delText xml:space="preserve"> </w:delText>
          </w:r>
        </w:del>
      </w:ins>
      <w:ins w:id="84" w:author="Nichole Bosson" w:date="2020-03-25T12:54:00Z">
        <w:r w:rsidR="008B3F00">
          <w:t xml:space="preserve">TOTAL </w:t>
        </w:r>
      </w:ins>
      <w:ins w:id="85" w:author="Juliana" w:date="2020-03-24T23:05:00Z">
        <w:r>
          <w:t xml:space="preserve">number of patients </w:t>
        </w:r>
      </w:ins>
      <w:ins w:id="86" w:author="Nichole Bosson" w:date="2020-03-25T12:59:00Z">
        <w:r w:rsidR="006A0686">
          <w:t>CURRENTLY</w:t>
        </w:r>
      </w:ins>
      <w:ins w:id="87" w:author="Nichole Bosson" w:date="2020-03-25T12:57:00Z">
        <w:r w:rsidR="006A0686">
          <w:t xml:space="preserve"> </w:t>
        </w:r>
      </w:ins>
      <w:ins w:id="88" w:author="Juliana" w:date="2020-03-24T23:05:00Z">
        <w:del w:id="89" w:author="Nichole Bosson" w:date="2020-03-25T12:54:00Z">
          <w:r w:rsidDel="008B3F00">
            <w:delText>admitted to</w:delText>
          </w:r>
        </w:del>
      </w:ins>
      <w:ins w:id="90" w:author="Nichole Bosson" w:date="2020-03-25T12:54:00Z">
        <w:r w:rsidR="008B3F00">
          <w:t>in</w:t>
        </w:r>
      </w:ins>
      <w:ins w:id="91" w:author="Juliana" w:date="2020-03-24T23:05:00Z">
        <w:r>
          <w:t xml:space="preserve"> </w:t>
        </w:r>
      </w:ins>
      <w:ins w:id="92" w:author="Juliana" w:date="2020-03-25T10:13:00Z">
        <w:r w:rsidR="005F1C0D">
          <w:t xml:space="preserve">Adult </w:t>
        </w:r>
      </w:ins>
      <w:ins w:id="93" w:author="Juliana" w:date="2020-03-25T09:20:00Z">
        <w:r w:rsidR="00A0484A">
          <w:t>ICU</w:t>
        </w:r>
      </w:ins>
      <w:ins w:id="94" w:author="Juliana" w:date="2020-03-24T23:05:00Z">
        <w:r>
          <w:t xml:space="preserve"> beds </w:t>
        </w:r>
      </w:ins>
      <w:ins w:id="95" w:author="Juliana" w:date="2020-03-25T10:08:00Z">
        <w:r w:rsidR="00C812E4">
          <w:t>who</w:t>
        </w:r>
      </w:ins>
      <w:ins w:id="96" w:author="Juliana" w:date="2020-03-24T23:05:00Z">
        <w:r>
          <w:t xml:space="preserve"> have been tested for COVID but are awaiting results</w:t>
        </w:r>
      </w:ins>
      <w:ins w:id="97" w:author="Juliana" w:date="2020-03-24T23:09:00Z">
        <w:r w:rsidR="00633B06">
          <w:t>?</w:t>
        </w:r>
      </w:ins>
    </w:p>
    <w:p w14:paraId="4FA0FA0A" w14:textId="7323D79A" w:rsidR="00145E4A" w:rsidRDefault="00145E4A" w:rsidP="00F43845">
      <w:pPr>
        <w:pStyle w:val="ListParagraph"/>
        <w:numPr>
          <w:ilvl w:val="0"/>
          <w:numId w:val="1"/>
        </w:numPr>
        <w:rPr>
          <w:ins w:id="98" w:author="Nichole Bosson" w:date="2020-03-25T14:42:00Z"/>
        </w:rPr>
      </w:pPr>
      <w:ins w:id="99" w:author="Juliana" w:date="2020-03-25T10:48:00Z">
        <w:r>
          <w:t xml:space="preserve">What is the </w:t>
        </w:r>
        <w:del w:id="100" w:author="Nichole Bosson" w:date="2020-03-25T12:57:00Z">
          <w:r w:rsidDel="006A0686">
            <w:delText xml:space="preserve">current </w:delText>
          </w:r>
        </w:del>
      </w:ins>
      <w:ins w:id="101" w:author="Nichole Bosson" w:date="2020-03-25T12:55:00Z">
        <w:r w:rsidR="008B3F00">
          <w:t xml:space="preserve">TOTAL </w:t>
        </w:r>
      </w:ins>
      <w:ins w:id="102" w:author="Juliana" w:date="2020-03-25T10:48:00Z">
        <w:r>
          <w:t>number adult patients who are</w:t>
        </w:r>
      </w:ins>
      <w:ins w:id="103" w:author="Nichole Bosson" w:date="2020-03-25T12:57:00Z">
        <w:r w:rsidR="006A0686">
          <w:t xml:space="preserve"> </w:t>
        </w:r>
      </w:ins>
      <w:ins w:id="104" w:author="Nichole Bosson" w:date="2020-03-25T12:59:00Z">
        <w:r w:rsidR="006A0686">
          <w:t>CURRENTLY</w:t>
        </w:r>
      </w:ins>
      <w:ins w:id="105" w:author="Juliana" w:date="2020-03-25T10:48:00Z">
        <w:r>
          <w:t xml:space="preserve"> being mechanically ventilated who have been tested for COVID but are awaiting results?</w:t>
        </w:r>
      </w:ins>
    </w:p>
    <w:p w14:paraId="41133571" w14:textId="77777777" w:rsidR="004D3EF5" w:rsidRDefault="004D3EF5" w:rsidP="004D3EF5">
      <w:pPr>
        <w:pStyle w:val="ListParagraph"/>
        <w:rPr>
          <w:ins w:id="106" w:author="Juliana" w:date="2020-03-25T10:07:00Z"/>
        </w:rPr>
        <w:pPrChange w:id="107" w:author="Nichole Bosson" w:date="2020-03-25T14:42:00Z">
          <w:pPr>
            <w:pStyle w:val="ListParagraph"/>
            <w:numPr>
              <w:numId w:val="1"/>
            </w:numPr>
            <w:ind w:hanging="360"/>
          </w:pPr>
        </w:pPrChange>
      </w:pPr>
    </w:p>
    <w:p w14:paraId="4DA4B915" w14:textId="3C767137" w:rsidR="001B4C2D" w:rsidRDefault="008B3F00" w:rsidP="001B4C2D">
      <w:pPr>
        <w:pStyle w:val="ListParagraph"/>
        <w:numPr>
          <w:ilvl w:val="0"/>
          <w:numId w:val="1"/>
        </w:numPr>
        <w:rPr>
          <w:ins w:id="108" w:author="Juliana" w:date="2020-03-25T10:01:00Z"/>
        </w:rPr>
      </w:pPr>
      <w:ins w:id="109" w:author="Nichole Bosson" w:date="2020-03-25T12:55:00Z">
        <w:r>
          <w:t xml:space="preserve">IN THE LAST 24hrs, </w:t>
        </w:r>
      </w:ins>
      <w:ins w:id="110" w:author="Juliana" w:date="2020-03-25T10:01:00Z">
        <w:del w:id="111" w:author="Nichole Bosson" w:date="2020-03-25T12:55:00Z">
          <w:r w:rsidR="001B4C2D" w:rsidDel="008B3F00">
            <w:delText xml:space="preserve">What </w:delText>
          </w:r>
        </w:del>
      </w:ins>
      <w:ins w:id="112" w:author="Juliana" w:date="2020-03-25T10:08:00Z">
        <w:del w:id="113" w:author="Nichole Bosson" w:date="2020-03-25T12:55:00Z">
          <w:r w:rsidR="00C812E4" w:rsidDel="008B3F00">
            <w:delText>is</w:delText>
          </w:r>
        </w:del>
      </w:ins>
      <w:ins w:id="114" w:author="Juliana" w:date="2020-03-25T10:01:00Z">
        <w:del w:id="115" w:author="Nichole Bosson" w:date="2020-03-25T12:55:00Z">
          <w:r w:rsidR="001B4C2D" w:rsidDel="008B3F00">
            <w:delText xml:space="preserve"> the </w:delText>
          </w:r>
        </w:del>
      </w:ins>
      <w:ins w:id="116" w:author="Juliana" w:date="2020-03-25T10:10:00Z">
        <w:del w:id="117" w:author="Nichole Bosson" w:date="2020-03-25T12:55:00Z">
          <w:r w:rsidR="00C33284" w:rsidDel="008B3F00">
            <w:delText>current</w:delText>
          </w:r>
        </w:del>
      </w:ins>
      <w:ins w:id="118" w:author="Juliana" w:date="2020-03-25T10:01:00Z">
        <w:del w:id="119" w:author="Nichole Bosson" w:date="2020-03-25T12:55:00Z">
          <w:r w:rsidR="001B4C2D" w:rsidDel="008B3F00">
            <w:delText xml:space="preserve"> number of</w:delText>
          </w:r>
        </w:del>
      </w:ins>
      <w:ins w:id="120" w:author="Nichole Bosson" w:date="2020-03-25T12:55:00Z">
        <w:r>
          <w:t>how many</w:t>
        </w:r>
      </w:ins>
      <w:ins w:id="121" w:author="Juliana" w:date="2020-03-25T10:01:00Z">
        <w:r w:rsidR="001B4C2D">
          <w:t xml:space="preserve"> patients </w:t>
        </w:r>
      </w:ins>
      <w:ins w:id="122" w:author="Nichole Bosson" w:date="2020-03-25T12:55:00Z">
        <w:r>
          <w:t xml:space="preserve">have been </w:t>
        </w:r>
      </w:ins>
      <w:ins w:id="123" w:author="Juliana" w:date="2020-03-25T10:01:00Z">
        <w:r w:rsidR="001B4C2D">
          <w:t>admitted</w:t>
        </w:r>
      </w:ins>
      <w:ins w:id="124" w:author="Juliana" w:date="2020-03-25T10:02:00Z">
        <w:r w:rsidR="001B4C2D">
          <w:t xml:space="preserve"> </w:t>
        </w:r>
        <w:del w:id="125" w:author="Nichole Bosson" w:date="2020-03-25T12:55:00Z">
          <w:r w:rsidR="001B4C2D" w:rsidDel="008B3F00">
            <w:delText>IN THE LAST 24hrs</w:delText>
          </w:r>
        </w:del>
      </w:ins>
      <w:ins w:id="126" w:author="Juliana" w:date="2020-03-25T10:01:00Z">
        <w:del w:id="127" w:author="Nichole Bosson" w:date="2020-03-25T12:55:00Z">
          <w:r w:rsidR="001B4C2D" w:rsidDel="008B3F00">
            <w:delText xml:space="preserve"> </w:delText>
          </w:r>
        </w:del>
        <w:r w:rsidR="001B4C2D">
          <w:t xml:space="preserve">to </w:t>
        </w:r>
      </w:ins>
      <w:ins w:id="128" w:author="Juliana" w:date="2020-03-25T10:14:00Z">
        <w:r w:rsidR="000C4733">
          <w:t xml:space="preserve">Adult </w:t>
        </w:r>
      </w:ins>
      <w:ins w:id="129" w:author="Juliana" w:date="2020-03-25T10:01:00Z">
        <w:r w:rsidR="001B4C2D">
          <w:t>med/</w:t>
        </w:r>
        <w:proofErr w:type="spellStart"/>
        <w:r w:rsidR="001B4C2D">
          <w:t>surg</w:t>
        </w:r>
        <w:proofErr w:type="spellEnd"/>
        <w:r w:rsidR="001B4C2D">
          <w:t xml:space="preserve"> beds </w:t>
        </w:r>
      </w:ins>
      <w:ins w:id="130" w:author="Juliana" w:date="2020-03-25T10:08:00Z">
        <w:r w:rsidR="00C812E4">
          <w:t>who</w:t>
        </w:r>
      </w:ins>
      <w:ins w:id="131" w:author="Juliana" w:date="2020-03-25T10:01:00Z">
        <w:r w:rsidR="001B4C2D">
          <w:t xml:space="preserve"> have been tested for COVID but are awaiting results?</w:t>
        </w:r>
      </w:ins>
    </w:p>
    <w:p w14:paraId="435D4733" w14:textId="32EB87F3" w:rsidR="001B4C2D" w:rsidRDefault="008B3F00" w:rsidP="001B4C2D">
      <w:pPr>
        <w:pStyle w:val="ListParagraph"/>
        <w:numPr>
          <w:ilvl w:val="0"/>
          <w:numId w:val="1"/>
        </w:numPr>
        <w:rPr>
          <w:ins w:id="132" w:author="Juliana" w:date="2020-03-25T10:01:00Z"/>
        </w:rPr>
      </w:pPr>
      <w:ins w:id="133" w:author="Nichole Bosson" w:date="2020-03-25T12:55:00Z">
        <w:r>
          <w:t xml:space="preserve">IN THE LAST 24hrs, how many patients have been admitted to </w:t>
        </w:r>
      </w:ins>
      <w:ins w:id="134" w:author="Juliana" w:date="2020-03-25T10:01:00Z">
        <w:del w:id="135" w:author="Nichole Bosson" w:date="2020-03-25T12:55:00Z">
          <w:r w:rsidR="001B4C2D" w:rsidDel="008B3F00">
            <w:delText xml:space="preserve">What </w:delText>
          </w:r>
        </w:del>
      </w:ins>
      <w:ins w:id="136" w:author="Juliana" w:date="2020-03-25T10:08:00Z">
        <w:del w:id="137" w:author="Nichole Bosson" w:date="2020-03-25T12:55:00Z">
          <w:r w:rsidR="00C812E4" w:rsidDel="008B3F00">
            <w:delText>is</w:delText>
          </w:r>
        </w:del>
      </w:ins>
      <w:ins w:id="138" w:author="Juliana" w:date="2020-03-25T10:01:00Z">
        <w:del w:id="139" w:author="Nichole Bosson" w:date="2020-03-25T12:55:00Z">
          <w:r w:rsidR="001B4C2D" w:rsidDel="008B3F00">
            <w:delText xml:space="preserve"> the </w:delText>
          </w:r>
        </w:del>
      </w:ins>
      <w:ins w:id="140" w:author="Juliana" w:date="2020-03-25T10:10:00Z">
        <w:del w:id="141" w:author="Nichole Bosson" w:date="2020-03-25T12:55:00Z">
          <w:r w:rsidR="00C33284" w:rsidDel="008B3F00">
            <w:delText>current</w:delText>
          </w:r>
        </w:del>
      </w:ins>
      <w:ins w:id="142" w:author="Juliana" w:date="2020-03-25T10:01:00Z">
        <w:del w:id="143" w:author="Nichole Bosson" w:date="2020-03-25T12:55:00Z">
          <w:r w:rsidR="001B4C2D" w:rsidDel="008B3F00">
            <w:delText xml:space="preserve"> number of patients admitted </w:delText>
          </w:r>
        </w:del>
      </w:ins>
      <w:ins w:id="144" w:author="Juliana" w:date="2020-03-25T10:02:00Z">
        <w:del w:id="145" w:author="Nichole Bosson" w:date="2020-03-25T12:55:00Z">
          <w:r w:rsidR="001B4C2D" w:rsidDel="008B3F00">
            <w:delText xml:space="preserve">IN THE LAST 24hrs </w:delText>
          </w:r>
        </w:del>
      </w:ins>
      <w:ins w:id="146" w:author="Juliana" w:date="2020-03-25T10:01:00Z">
        <w:del w:id="147" w:author="Nichole Bosson" w:date="2020-03-25T12:55:00Z">
          <w:r w:rsidR="001B4C2D" w:rsidDel="008B3F00">
            <w:delText xml:space="preserve">to </w:delText>
          </w:r>
        </w:del>
      </w:ins>
      <w:ins w:id="148" w:author="Juliana" w:date="2020-03-25T10:06:00Z">
        <w:r w:rsidR="00603B61">
          <w:t xml:space="preserve">Adult </w:t>
        </w:r>
      </w:ins>
      <w:ins w:id="149" w:author="Juliana" w:date="2020-03-25T10:01:00Z">
        <w:r w:rsidR="001B4C2D">
          <w:t>SDU</w:t>
        </w:r>
      </w:ins>
      <w:ins w:id="150" w:author="Juliana" w:date="2020-03-25T10:06:00Z">
        <w:r w:rsidR="00603B61">
          <w:t>/</w:t>
        </w:r>
      </w:ins>
      <w:ins w:id="151" w:author="Juliana" w:date="2020-03-25T10:01:00Z">
        <w:r w:rsidR="001B4C2D">
          <w:t xml:space="preserve">telemetry beds </w:t>
        </w:r>
      </w:ins>
      <w:ins w:id="152" w:author="Juliana" w:date="2020-03-25T10:08:00Z">
        <w:r w:rsidR="00C812E4">
          <w:t>who</w:t>
        </w:r>
      </w:ins>
      <w:ins w:id="153" w:author="Juliana" w:date="2020-03-25T10:01:00Z">
        <w:r w:rsidR="001B4C2D">
          <w:t xml:space="preserve"> have been tested for COVID but are awaiting results?</w:t>
        </w:r>
      </w:ins>
    </w:p>
    <w:p w14:paraId="6C8150EF" w14:textId="44FC7A0D" w:rsidR="001B4C2D" w:rsidRDefault="008B3F00" w:rsidP="001B4C2D">
      <w:pPr>
        <w:pStyle w:val="ListParagraph"/>
        <w:numPr>
          <w:ilvl w:val="0"/>
          <w:numId w:val="1"/>
        </w:numPr>
        <w:rPr>
          <w:ins w:id="154" w:author="Juliana" w:date="2020-03-25T10:38:00Z"/>
        </w:rPr>
      </w:pPr>
      <w:ins w:id="155" w:author="Nichole Bosson" w:date="2020-03-25T12:55:00Z">
        <w:r>
          <w:t>IN THE LAST 24hrs, how many patients have been admitted to</w:t>
        </w:r>
      </w:ins>
      <w:ins w:id="156" w:author="Juliana" w:date="2020-03-25T10:01:00Z">
        <w:del w:id="157" w:author="Nichole Bosson" w:date="2020-03-25T12:55:00Z">
          <w:r w:rsidR="001B4C2D" w:rsidDel="008B3F00">
            <w:delText xml:space="preserve">What </w:delText>
          </w:r>
        </w:del>
      </w:ins>
      <w:ins w:id="158" w:author="Juliana" w:date="2020-03-25T10:08:00Z">
        <w:del w:id="159" w:author="Nichole Bosson" w:date="2020-03-25T12:55:00Z">
          <w:r w:rsidR="00C812E4" w:rsidDel="008B3F00">
            <w:delText>is</w:delText>
          </w:r>
        </w:del>
      </w:ins>
      <w:ins w:id="160" w:author="Juliana" w:date="2020-03-25T10:01:00Z">
        <w:del w:id="161" w:author="Nichole Bosson" w:date="2020-03-25T12:55:00Z">
          <w:r w:rsidR="001B4C2D" w:rsidDel="008B3F00">
            <w:delText xml:space="preserve"> the </w:delText>
          </w:r>
        </w:del>
      </w:ins>
      <w:ins w:id="162" w:author="Juliana" w:date="2020-03-25T10:10:00Z">
        <w:del w:id="163" w:author="Nichole Bosson" w:date="2020-03-25T12:55:00Z">
          <w:r w:rsidR="00C33284" w:rsidDel="008B3F00">
            <w:delText>current</w:delText>
          </w:r>
        </w:del>
      </w:ins>
      <w:ins w:id="164" w:author="Juliana" w:date="2020-03-25T10:01:00Z">
        <w:del w:id="165" w:author="Nichole Bosson" w:date="2020-03-25T12:55:00Z">
          <w:r w:rsidR="001B4C2D" w:rsidDel="008B3F00">
            <w:delText xml:space="preserve"> number of patients admitted</w:delText>
          </w:r>
        </w:del>
      </w:ins>
      <w:ins w:id="166" w:author="Juliana" w:date="2020-03-25T10:02:00Z">
        <w:del w:id="167" w:author="Nichole Bosson" w:date="2020-03-25T12:55:00Z">
          <w:r w:rsidR="001B4C2D" w:rsidRPr="001B4C2D" w:rsidDel="008B3F00">
            <w:delText xml:space="preserve"> </w:delText>
          </w:r>
          <w:r w:rsidR="001B4C2D" w:rsidDel="008B3F00">
            <w:delText>IN THE LAST 24hrs</w:delText>
          </w:r>
        </w:del>
      </w:ins>
      <w:ins w:id="168" w:author="Juliana" w:date="2020-03-25T10:01:00Z">
        <w:del w:id="169" w:author="Nichole Bosson" w:date="2020-03-25T12:55:00Z">
          <w:r w:rsidR="001B4C2D" w:rsidDel="008B3F00">
            <w:delText xml:space="preserve"> to</w:delText>
          </w:r>
        </w:del>
        <w:r w:rsidR="001B4C2D">
          <w:t xml:space="preserve"> </w:t>
        </w:r>
      </w:ins>
      <w:ins w:id="170" w:author="Juliana" w:date="2020-03-25T10:14:00Z">
        <w:r w:rsidR="000C4733">
          <w:t xml:space="preserve">Adult </w:t>
        </w:r>
      </w:ins>
      <w:ins w:id="171" w:author="Juliana" w:date="2020-03-25T10:01:00Z">
        <w:r w:rsidR="001B4C2D">
          <w:t xml:space="preserve">ICU beds </w:t>
        </w:r>
      </w:ins>
      <w:ins w:id="172" w:author="Juliana" w:date="2020-03-25T10:08:00Z">
        <w:r w:rsidR="00C812E4">
          <w:t>who</w:t>
        </w:r>
      </w:ins>
      <w:ins w:id="173" w:author="Juliana" w:date="2020-03-25T10:01:00Z">
        <w:r w:rsidR="001B4C2D">
          <w:t xml:space="preserve"> have been tested for COVID but are awaiting results?</w:t>
        </w:r>
      </w:ins>
    </w:p>
    <w:p w14:paraId="06B64DA9" w14:textId="77777777" w:rsidR="003C1A9F" w:rsidRDefault="003C1A9F">
      <w:pPr>
        <w:pStyle w:val="ListParagraph"/>
        <w:rPr>
          <w:ins w:id="174" w:author="Juliana" w:date="2020-03-25T10:18:00Z"/>
        </w:rPr>
        <w:pPrChange w:id="175" w:author="Juliana" w:date="2020-03-25T10:38:00Z">
          <w:pPr>
            <w:pStyle w:val="ListParagraph"/>
            <w:numPr>
              <w:numId w:val="1"/>
            </w:numPr>
            <w:ind w:hanging="360"/>
          </w:pPr>
        </w:pPrChange>
      </w:pPr>
    </w:p>
    <w:p w14:paraId="5EB3C00C" w14:textId="77777777" w:rsidR="00AF21BE" w:rsidRDefault="00AF21BE">
      <w:pPr>
        <w:pStyle w:val="ListParagraph"/>
        <w:pPrChange w:id="176" w:author="Juliana" w:date="2020-03-24T23:05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Style w:val="TableGrid"/>
        <w:tblpPr w:leftFromText="180" w:rightFromText="180" w:vertAnchor="text" w:horzAnchor="margin" w:tblpY="254"/>
        <w:tblOverlap w:val="never"/>
        <w:tblW w:w="9355" w:type="dxa"/>
        <w:tblLook w:val="04A0" w:firstRow="1" w:lastRow="0" w:firstColumn="1" w:lastColumn="0" w:noHBand="0" w:noVBand="1"/>
        <w:tblPrChange w:id="177" w:author="Juliana" w:date="2020-03-25T09:45:00Z">
          <w:tblPr>
            <w:tblStyle w:val="TableGrid"/>
            <w:tblpPr w:leftFromText="180" w:rightFromText="180" w:vertAnchor="text" w:horzAnchor="margin" w:tblpY="254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57"/>
        <w:gridCol w:w="6598"/>
        <w:tblGridChange w:id="178">
          <w:tblGrid>
            <w:gridCol w:w="2757"/>
            <w:gridCol w:w="1671"/>
          </w:tblGrid>
        </w:tblGridChange>
      </w:tblGrid>
      <w:tr w:rsidR="00814A7C" w:rsidRPr="00060FDC" w14:paraId="4E8DDF1C" w14:textId="77777777" w:rsidTr="00814A7C">
        <w:tc>
          <w:tcPr>
            <w:tcW w:w="2757" w:type="dxa"/>
            <w:tcPrChange w:id="179" w:author="Juliana" w:date="2020-03-25T09:45:00Z">
              <w:tcPr>
                <w:tcW w:w="2757" w:type="dxa"/>
              </w:tcPr>
            </w:tcPrChange>
          </w:tcPr>
          <w:p w14:paraId="229DDFC4" w14:textId="3103F8CA" w:rsidR="00814A7C" w:rsidRPr="00D62E80" w:rsidRDefault="00814A7C" w:rsidP="00E9592D">
            <w:pPr>
              <w:pStyle w:val="ListParagraph"/>
              <w:ind w:left="0"/>
              <w:rPr>
                <w:b/>
              </w:rPr>
            </w:pPr>
            <w:del w:id="180" w:author="Juliana" w:date="2020-03-24T23:15:00Z">
              <w:r w:rsidRPr="00D62E80" w:rsidDel="005C0A96">
                <w:rPr>
                  <w:b/>
                </w:rPr>
                <w:delText>Location</w:delText>
              </w:r>
            </w:del>
            <w:ins w:id="181" w:author="Juliana" w:date="2020-03-24T23:15:00Z">
              <w:r>
                <w:rPr>
                  <w:b/>
                </w:rPr>
                <w:t>COVID confirmed location</w:t>
              </w:r>
            </w:ins>
          </w:p>
        </w:tc>
        <w:tc>
          <w:tcPr>
            <w:tcW w:w="6598" w:type="dxa"/>
            <w:tcPrChange w:id="182" w:author="Juliana" w:date="2020-03-25T09:45:00Z">
              <w:tcPr>
                <w:tcW w:w="1671" w:type="dxa"/>
              </w:tcPr>
            </w:tcPrChange>
          </w:tcPr>
          <w:p w14:paraId="1D9E1455" w14:textId="77777777" w:rsidR="00814A7C" w:rsidRPr="00D62E80" w:rsidRDefault="00814A7C" w:rsidP="00E9592D">
            <w:pPr>
              <w:pStyle w:val="ListParagraph"/>
              <w:ind w:left="0"/>
              <w:jc w:val="center"/>
              <w:rPr>
                <w:b/>
              </w:rPr>
            </w:pPr>
            <w:r w:rsidRPr="00D62E80">
              <w:rPr>
                <w:b/>
              </w:rPr>
              <w:t>Adult</w:t>
            </w:r>
          </w:p>
        </w:tc>
      </w:tr>
      <w:tr w:rsidR="00814A7C" w:rsidRPr="00060FDC" w14:paraId="10C4F6F8" w14:textId="77777777" w:rsidTr="00814A7C">
        <w:tc>
          <w:tcPr>
            <w:tcW w:w="2757" w:type="dxa"/>
            <w:tcPrChange w:id="183" w:author="Juliana" w:date="2020-03-25T09:45:00Z">
              <w:tcPr>
                <w:tcW w:w="2757" w:type="dxa"/>
              </w:tcPr>
            </w:tcPrChange>
          </w:tcPr>
          <w:p w14:paraId="33B51AC7" w14:textId="31A65C34" w:rsidR="00814A7C" w:rsidRPr="003E0714" w:rsidRDefault="00814A7C" w:rsidP="00E9592D">
            <w:pPr>
              <w:pStyle w:val="ListParagraph"/>
              <w:ind w:left="0"/>
            </w:pPr>
            <w:r>
              <w:t>Med/Surg</w:t>
            </w:r>
          </w:p>
        </w:tc>
        <w:tc>
          <w:tcPr>
            <w:tcW w:w="6598" w:type="dxa"/>
            <w:tcPrChange w:id="184" w:author="Juliana" w:date="2020-03-25T09:45:00Z">
              <w:tcPr>
                <w:tcW w:w="1671" w:type="dxa"/>
              </w:tcPr>
            </w:tcPrChange>
          </w:tcPr>
          <w:p w14:paraId="45D10375" w14:textId="77777777" w:rsidR="00814A7C" w:rsidRPr="00060FDC" w:rsidRDefault="00814A7C" w:rsidP="00E9592D">
            <w:pPr>
              <w:pStyle w:val="ListParagraph"/>
              <w:ind w:left="0"/>
            </w:pPr>
          </w:p>
        </w:tc>
      </w:tr>
      <w:tr w:rsidR="00814A7C" w:rsidRPr="00060FDC" w14:paraId="6DB9DDD0" w14:textId="77777777" w:rsidTr="00814A7C">
        <w:tc>
          <w:tcPr>
            <w:tcW w:w="2757" w:type="dxa"/>
            <w:tcPrChange w:id="185" w:author="Juliana" w:date="2020-03-25T09:45:00Z">
              <w:tcPr>
                <w:tcW w:w="2757" w:type="dxa"/>
              </w:tcPr>
            </w:tcPrChange>
          </w:tcPr>
          <w:p w14:paraId="6F4331AD" w14:textId="77777777" w:rsidR="00814A7C" w:rsidRPr="003E0714" w:rsidRDefault="00814A7C" w:rsidP="00E9592D">
            <w:pPr>
              <w:pStyle w:val="ListParagraph"/>
              <w:ind w:left="0"/>
            </w:pPr>
            <w:r w:rsidRPr="003E0714">
              <w:t>Stepdown/Telemetry</w:t>
            </w:r>
          </w:p>
        </w:tc>
        <w:tc>
          <w:tcPr>
            <w:tcW w:w="6598" w:type="dxa"/>
            <w:tcPrChange w:id="186" w:author="Juliana" w:date="2020-03-25T09:45:00Z">
              <w:tcPr>
                <w:tcW w:w="1671" w:type="dxa"/>
              </w:tcPr>
            </w:tcPrChange>
          </w:tcPr>
          <w:p w14:paraId="7FD5B2C7" w14:textId="77777777" w:rsidR="00814A7C" w:rsidRPr="00060FDC" w:rsidRDefault="00814A7C" w:rsidP="00E9592D">
            <w:pPr>
              <w:pStyle w:val="ListParagraph"/>
              <w:ind w:left="0"/>
            </w:pPr>
          </w:p>
        </w:tc>
      </w:tr>
      <w:tr w:rsidR="00814A7C" w:rsidRPr="00060FDC" w14:paraId="733EB652" w14:textId="77777777" w:rsidTr="00814A7C">
        <w:tc>
          <w:tcPr>
            <w:tcW w:w="2757" w:type="dxa"/>
            <w:tcPrChange w:id="187" w:author="Juliana" w:date="2020-03-25T09:45:00Z">
              <w:tcPr>
                <w:tcW w:w="2757" w:type="dxa"/>
              </w:tcPr>
            </w:tcPrChange>
          </w:tcPr>
          <w:p w14:paraId="0E7F640F" w14:textId="77777777" w:rsidR="00814A7C" w:rsidRPr="003E0714" w:rsidRDefault="00814A7C" w:rsidP="00E9592D">
            <w:pPr>
              <w:pStyle w:val="ListParagraph"/>
              <w:ind w:left="0"/>
            </w:pPr>
            <w:r w:rsidRPr="003E0714">
              <w:t>Intensive Care</w:t>
            </w:r>
            <w:r w:rsidRPr="00D62E80">
              <w:t>: Unventilated</w:t>
            </w:r>
          </w:p>
        </w:tc>
        <w:tc>
          <w:tcPr>
            <w:tcW w:w="6598" w:type="dxa"/>
            <w:tcPrChange w:id="188" w:author="Juliana" w:date="2020-03-25T09:45:00Z">
              <w:tcPr>
                <w:tcW w:w="1671" w:type="dxa"/>
              </w:tcPr>
            </w:tcPrChange>
          </w:tcPr>
          <w:p w14:paraId="482E51B7" w14:textId="77777777" w:rsidR="00814A7C" w:rsidRPr="00060FDC" w:rsidRDefault="00814A7C" w:rsidP="00E9592D">
            <w:pPr>
              <w:pStyle w:val="ListParagraph"/>
              <w:ind w:left="0"/>
            </w:pPr>
          </w:p>
        </w:tc>
      </w:tr>
      <w:tr w:rsidR="00814A7C" w:rsidRPr="00060FDC" w14:paraId="06CD18AB" w14:textId="77777777" w:rsidTr="00814A7C">
        <w:tc>
          <w:tcPr>
            <w:tcW w:w="2757" w:type="dxa"/>
            <w:tcPrChange w:id="189" w:author="Juliana" w:date="2020-03-25T09:45:00Z">
              <w:tcPr>
                <w:tcW w:w="2757" w:type="dxa"/>
              </w:tcPr>
            </w:tcPrChange>
          </w:tcPr>
          <w:p w14:paraId="47E54CF1" w14:textId="77777777" w:rsidR="00814A7C" w:rsidRPr="003E0714" w:rsidRDefault="00814A7C" w:rsidP="00E9592D">
            <w:pPr>
              <w:pStyle w:val="ListParagraph"/>
              <w:ind w:left="0"/>
            </w:pPr>
            <w:r w:rsidRPr="00D62E80">
              <w:t>Intensive Care: Mech. Vent.</w:t>
            </w:r>
          </w:p>
        </w:tc>
        <w:tc>
          <w:tcPr>
            <w:tcW w:w="6598" w:type="dxa"/>
            <w:tcPrChange w:id="190" w:author="Juliana" w:date="2020-03-25T09:45:00Z">
              <w:tcPr>
                <w:tcW w:w="1671" w:type="dxa"/>
              </w:tcPr>
            </w:tcPrChange>
          </w:tcPr>
          <w:p w14:paraId="42C59BC8" w14:textId="77777777" w:rsidR="00814A7C" w:rsidRPr="00060FDC" w:rsidRDefault="00814A7C" w:rsidP="00E9592D">
            <w:pPr>
              <w:pStyle w:val="ListParagraph"/>
              <w:ind w:left="0"/>
            </w:pPr>
          </w:p>
        </w:tc>
      </w:tr>
      <w:tr w:rsidR="00814A7C" w:rsidRPr="00060FDC" w14:paraId="706B9B8A" w14:textId="77777777" w:rsidTr="00814A7C">
        <w:tc>
          <w:tcPr>
            <w:tcW w:w="2757" w:type="dxa"/>
            <w:tcPrChange w:id="191" w:author="Juliana" w:date="2020-03-25T09:45:00Z">
              <w:tcPr>
                <w:tcW w:w="2757" w:type="dxa"/>
              </w:tcPr>
            </w:tcPrChange>
          </w:tcPr>
          <w:p w14:paraId="05381E1C" w14:textId="77777777" w:rsidR="00814A7C" w:rsidRPr="005D38A7" w:rsidRDefault="00814A7C" w:rsidP="00E9592D">
            <w:pPr>
              <w:pStyle w:val="ListParagraph"/>
              <w:ind w:left="0"/>
              <w:rPr>
                <w:highlight w:val="yellow"/>
              </w:rPr>
            </w:pPr>
            <w:r w:rsidRPr="005D38A7">
              <w:rPr>
                <w:highlight w:val="yellow"/>
              </w:rPr>
              <w:t>Intensive Care: ECMO</w:t>
            </w:r>
          </w:p>
        </w:tc>
        <w:tc>
          <w:tcPr>
            <w:tcW w:w="6598" w:type="dxa"/>
            <w:tcPrChange w:id="192" w:author="Juliana" w:date="2020-03-25T09:45:00Z">
              <w:tcPr>
                <w:tcW w:w="1671" w:type="dxa"/>
              </w:tcPr>
            </w:tcPrChange>
          </w:tcPr>
          <w:p w14:paraId="54E7BE4F" w14:textId="77777777" w:rsidR="00814A7C" w:rsidRPr="005D38A7" w:rsidRDefault="00814A7C" w:rsidP="00E9592D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47B34389" w14:textId="77777777" w:rsidR="003E0714" w:rsidRPr="00060FDC" w:rsidDel="00E1432A" w:rsidRDefault="003E0714" w:rsidP="0021094B">
      <w:pPr>
        <w:pStyle w:val="ListParagraph"/>
        <w:rPr>
          <w:del w:id="193" w:author="Juliana" w:date="2020-03-25T09:59:00Z"/>
        </w:rPr>
      </w:pPr>
    </w:p>
    <w:p w14:paraId="790B8426" w14:textId="77777777" w:rsidR="00044729" w:rsidRDefault="00044729">
      <w:pPr>
        <w:rPr>
          <w:ins w:id="194" w:author="Juliana" w:date="2020-03-24T23:17:00Z"/>
        </w:rPr>
        <w:pPrChange w:id="195" w:author="Juliana" w:date="2020-03-25T09:45:00Z">
          <w:pPr>
            <w:ind w:left="360"/>
          </w:pPr>
        </w:pPrChange>
      </w:pPr>
    </w:p>
    <w:tbl>
      <w:tblPr>
        <w:tblStyle w:val="TableGrid"/>
        <w:tblpPr w:leftFromText="180" w:rightFromText="180" w:vertAnchor="text" w:horzAnchor="margin" w:tblpY="254"/>
        <w:tblOverlap w:val="never"/>
        <w:tblW w:w="0" w:type="auto"/>
        <w:tblLook w:val="04A0" w:firstRow="1" w:lastRow="0" w:firstColumn="1" w:lastColumn="0" w:noHBand="0" w:noVBand="1"/>
        <w:tblPrChange w:id="196" w:author="Juliana" w:date="2020-03-25T09:45:00Z">
          <w:tblPr>
            <w:tblStyle w:val="TableGrid"/>
            <w:tblpPr w:leftFromText="180" w:rightFromText="180" w:vertAnchor="text" w:horzAnchor="margin" w:tblpY="254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59"/>
        <w:gridCol w:w="1730"/>
        <w:gridCol w:w="4996"/>
        <w:tblGridChange w:id="197">
          <w:tblGrid>
            <w:gridCol w:w="2359"/>
            <w:gridCol w:w="1730"/>
            <w:gridCol w:w="1582"/>
          </w:tblGrid>
        </w:tblGridChange>
      </w:tblGrid>
      <w:tr w:rsidR="00D46849" w:rsidRPr="00060FDC" w14:paraId="4FBD1611" w14:textId="5CE0EB5A" w:rsidTr="00D46849">
        <w:trPr>
          <w:ins w:id="198" w:author="Juliana" w:date="2020-03-24T23:21:00Z"/>
        </w:trPr>
        <w:tc>
          <w:tcPr>
            <w:tcW w:w="2359" w:type="dxa"/>
            <w:tcPrChange w:id="199" w:author="Juliana" w:date="2020-03-25T09:45:00Z">
              <w:tcPr>
                <w:tcW w:w="2359" w:type="dxa"/>
              </w:tcPr>
            </w:tcPrChange>
          </w:tcPr>
          <w:p w14:paraId="0CF67A4F" w14:textId="2C419AD2" w:rsidR="00D46849" w:rsidRPr="00D62E80" w:rsidRDefault="00D46849" w:rsidP="00F346A7">
            <w:pPr>
              <w:pStyle w:val="ListParagraph"/>
              <w:ind w:left="0"/>
              <w:rPr>
                <w:ins w:id="200" w:author="Juliana" w:date="2020-03-24T23:21:00Z"/>
                <w:b/>
              </w:rPr>
            </w:pPr>
            <w:ins w:id="201" w:author="Juliana" w:date="2020-03-24T23:23:00Z">
              <w:r>
                <w:rPr>
                  <w:b/>
                </w:rPr>
                <w:t>Discharges</w:t>
              </w:r>
            </w:ins>
            <w:ins w:id="202" w:author="Juliana" w:date="2020-03-24T23:21:00Z">
              <w:r>
                <w:rPr>
                  <w:b/>
                </w:rPr>
                <w:t xml:space="preserve"> </w:t>
              </w:r>
            </w:ins>
          </w:p>
        </w:tc>
        <w:tc>
          <w:tcPr>
            <w:tcW w:w="1730" w:type="dxa"/>
            <w:tcPrChange w:id="203" w:author="Juliana" w:date="2020-03-25T09:45:00Z">
              <w:tcPr>
                <w:tcW w:w="1730" w:type="dxa"/>
              </w:tcPr>
            </w:tcPrChange>
          </w:tcPr>
          <w:p w14:paraId="66BEDFB2" w14:textId="376E15EF" w:rsidR="00D46849" w:rsidRPr="00D62E80" w:rsidRDefault="00D46849" w:rsidP="00F346A7">
            <w:pPr>
              <w:pStyle w:val="ListParagraph"/>
              <w:ind w:left="0"/>
              <w:jc w:val="center"/>
              <w:rPr>
                <w:ins w:id="204" w:author="Juliana" w:date="2020-03-24T23:21:00Z"/>
                <w:b/>
              </w:rPr>
            </w:pPr>
            <w:ins w:id="205" w:author="Juliana" w:date="2020-03-24T23:22:00Z">
              <w:r>
                <w:rPr>
                  <w:b/>
                </w:rPr>
                <w:t xml:space="preserve">Adults in last 24 </w:t>
              </w:r>
              <w:proofErr w:type="spellStart"/>
              <w:r>
                <w:rPr>
                  <w:b/>
                </w:rPr>
                <w:t>hrs</w:t>
              </w:r>
            </w:ins>
            <w:proofErr w:type="spellEnd"/>
          </w:p>
        </w:tc>
        <w:tc>
          <w:tcPr>
            <w:tcW w:w="4996" w:type="dxa"/>
            <w:tcPrChange w:id="206" w:author="Juliana" w:date="2020-03-25T09:45:00Z">
              <w:tcPr>
                <w:tcW w:w="1582" w:type="dxa"/>
              </w:tcPr>
            </w:tcPrChange>
          </w:tcPr>
          <w:p w14:paraId="7C9D8DEA" w14:textId="431750CB" w:rsidR="00D46849" w:rsidRPr="00554640" w:rsidRDefault="00D46849" w:rsidP="00F346A7">
            <w:pPr>
              <w:pStyle w:val="ListParagraph"/>
              <w:ind w:left="0"/>
              <w:jc w:val="center"/>
              <w:rPr>
                <w:ins w:id="207" w:author="Juliana" w:date="2020-03-24T23:23:00Z"/>
                <w:b/>
                <w:highlight w:val="red"/>
                <w:rPrChange w:id="208" w:author="Juliana" w:date="2020-03-24T23:24:00Z">
                  <w:rPr>
                    <w:ins w:id="209" w:author="Juliana" w:date="2020-03-24T23:23:00Z"/>
                    <w:b/>
                  </w:rPr>
                </w:rPrChange>
              </w:rPr>
            </w:pPr>
            <w:ins w:id="210" w:author="Juliana" w:date="2020-03-24T23:23:00Z">
              <w:r w:rsidRPr="00554640">
                <w:rPr>
                  <w:b/>
                  <w:highlight w:val="red"/>
                  <w:rPrChange w:id="211" w:author="Juliana" w:date="2020-03-24T23:24:00Z">
                    <w:rPr>
                      <w:b/>
                    </w:rPr>
                  </w:rPrChange>
                </w:rPr>
                <w:t>Cumulative adults</w:t>
              </w:r>
            </w:ins>
          </w:p>
        </w:tc>
      </w:tr>
      <w:tr w:rsidR="00D46849" w:rsidRPr="00060FDC" w14:paraId="1F8B5FE7" w14:textId="2C741019" w:rsidTr="00D46849">
        <w:trPr>
          <w:ins w:id="212" w:author="Juliana" w:date="2020-03-24T23:21:00Z"/>
        </w:trPr>
        <w:tc>
          <w:tcPr>
            <w:tcW w:w="2359" w:type="dxa"/>
            <w:tcPrChange w:id="213" w:author="Juliana" w:date="2020-03-25T09:45:00Z">
              <w:tcPr>
                <w:tcW w:w="2359" w:type="dxa"/>
              </w:tcPr>
            </w:tcPrChange>
          </w:tcPr>
          <w:p w14:paraId="24046A03" w14:textId="10BE4344" w:rsidR="00D46849" w:rsidRPr="003E0714" w:rsidRDefault="00D46849" w:rsidP="00F346A7">
            <w:pPr>
              <w:pStyle w:val="ListParagraph"/>
              <w:ind w:left="0"/>
              <w:rPr>
                <w:ins w:id="214" w:author="Juliana" w:date="2020-03-24T23:21:00Z"/>
              </w:rPr>
            </w:pPr>
            <w:ins w:id="215" w:author="Juliana" w:date="2020-03-24T23:23:00Z">
              <w:r>
                <w:t>COVID confirmed discharged</w:t>
              </w:r>
            </w:ins>
          </w:p>
        </w:tc>
        <w:tc>
          <w:tcPr>
            <w:tcW w:w="1730" w:type="dxa"/>
            <w:tcPrChange w:id="216" w:author="Juliana" w:date="2020-03-25T09:45:00Z">
              <w:tcPr>
                <w:tcW w:w="1730" w:type="dxa"/>
              </w:tcPr>
            </w:tcPrChange>
          </w:tcPr>
          <w:p w14:paraId="5863B4C7" w14:textId="77777777" w:rsidR="00D46849" w:rsidRPr="00060FDC" w:rsidRDefault="00D46849" w:rsidP="00F346A7">
            <w:pPr>
              <w:pStyle w:val="ListParagraph"/>
              <w:ind w:left="0"/>
              <w:rPr>
                <w:ins w:id="217" w:author="Juliana" w:date="2020-03-24T23:21:00Z"/>
              </w:rPr>
            </w:pPr>
          </w:p>
        </w:tc>
        <w:tc>
          <w:tcPr>
            <w:tcW w:w="4996" w:type="dxa"/>
            <w:tcPrChange w:id="218" w:author="Juliana" w:date="2020-03-25T09:45:00Z">
              <w:tcPr>
                <w:tcW w:w="1582" w:type="dxa"/>
              </w:tcPr>
            </w:tcPrChange>
          </w:tcPr>
          <w:p w14:paraId="79EF0A96" w14:textId="77777777" w:rsidR="00D46849" w:rsidRPr="00060FDC" w:rsidRDefault="00D46849" w:rsidP="00F346A7">
            <w:pPr>
              <w:pStyle w:val="ListParagraph"/>
              <w:ind w:left="0"/>
              <w:rPr>
                <w:ins w:id="219" w:author="Juliana" w:date="2020-03-24T23:23:00Z"/>
              </w:rPr>
            </w:pPr>
          </w:p>
        </w:tc>
      </w:tr>
    </w:tbl>
    <w:p w14:paraId="56A3B3FB" w14:textId="77777777" w:rsidR="00044729" w:rsidRDefault="00044729" w:rsidP="00044729">
      <w:pPr>
        <w:rPr>
          <w:ins w:id="220" w:author="Juliana" w:date="2020-03-24T23:17:00Z"/>
        </w:rPr>
      </w:pPr>
    </w:p>
    <w:p w14:paraId="0D7B95CE" w14:textId="13C81A15" w:rsidR="00340B8A" w:rsidRDefault="00623196">
      <w:pPr>
        <w:pStyle w:val="ListParagraph"/>
        <w:numPr>
          <w:ilvl w:val="0"/>
          <w:numId w:val="1"/>
        </w:numPr>
      </w:pPr>
      <w:r>
        <w:lastRenderedPageBreak/>
        <w:t xml:space="preserve">What is the </w:t>
      </w:r>
      <w:del w:id="221" w:author="Nichole Bosson" w:date="2020-03-25T12:59:00Z">
        <w:r w:rsidDel="007F4347">
          <w:delText xml:space="preserve">current </w:delText>
        </w:r>
      </w:del>
      <w:ins w:id="222" w:author="Nichole Bosson" w:date="2020-03-25T12:59:00Z">
        <w:r w:rsidR="007F4347">
          <w:t xml:space="preserve">TOTAL </w:t>
        </w:r>
      </w:ins>
      <w:r>
        <w:t xml:space="preserve">number of </w:t>
      </w:r>
      <w:r w:rsidR="00340B8A" w:rsidRPr="007F4347">
        <w:rPr>
          <w:b/>
          <w:rPrChange w:id="223" w:author="Nichole Bosson" w:date="2020-03-25T12:59:00Z">
            <w:rPr/>
          </w:rPrChange>
        </w:rPr>
        <w:t>c</w:t>
      </w:r>
      <w:r w:rsidR="00B22E1F" w:rsidRPr="007F4347">
        <w:rPr>
          <w:b/>
          <w:rPrChange w:id="224" w:author="Nichole Bosson" w:date="2020-03-25T12:59:00Z">
            <w:rPr/>
          </w:rPrChange>
        </w:rPr>
        <w:t xml:space="preserve">onfirmed </w:t>
      </w:r>
      <w:r w:rsidR="001540F6" w:rsidRPr="007F4347">
        <w:rPr>
          <w:b/>
          <w:rPrChange w:id="225" w:author="Nichole Bosson" w:date="2020-03-25T12:59:00Z">
            <w:rPr/>
          </w:rPrChange>
        </w:rPr>
        <w:t>COVID</w:t>
      </w:r>
      <w:r w:rsidR="001540F6" w:rsidRPr="00060FDC">
        <w:t xml:space="preserve"> </w:t>
      </w:r>
      <w:r w:rsidR="00746C65">
        <w:t xml:space="preserve">patients </w:t>
      </w:r>
      <w:ins w:id="226" w:author="Nichole Bosson" w:date="2020-03-25T12:59:00Z">
        <w:r w:rsidR="007F4347">
          <w:t xml:space="preserve">CURRENTLY </w:t>
        </w:r>
      </w:ins>
      <w:r w:rsidR="00746C65">
        <w:t xml:space="preserve">admitted to </w:t>
      </w:r>
      <w:ins w:id="227" w:author="Juliana" w:date="2020-03-25T09:34:00Z">
        <w:r w:rsidR="005A60F3">
          <w:t xml:space="preserve">Adult </w:t>
        </w:r>
      </w:ins>
      <w:ins w:id="228" w:author="Juliana" w:date="2020-03-25T10:14:00Z">
        <w:r w:rsidR="0010360C">
          <w:t>m</w:t>
        </w:r>
      </w:ins>
      <w:del w:id="229" w:author="Juliana" w:date="2020-03-25T10:14:00Z">
        <w:r w:rsidDel="0010360C">
          <w:delText>M</w:delText>
        </w:r>
      </w:del>
      <w:r>
        <w:t>ed</w:t>
      </w:r>
      <w:ins w:id="230" w:author="Juliana" w:date="2020-03-25T10:14:00Z">
        <w:r w:rsidR="0010360C">
          <w:t>/</w:t>
        </w:r>
      </w:ins>
      <w:del w:id="231" w:author="Juliana" w:date="2020-03-25T10:14:00Z">
        <w:r w:rsidDel="0010360C">
          <w:delText xml:space="preserve"> </w:delText>
        </w:r>
      </w:del>
      <w:ins w:id="232" w:author="Juliana" w:date="2020-03-25T10:14:00Z">
        <w:r w:rsidR="0010360C">
          <w:t>s</w:t>
        </w:r>
      </w:ins>
      <w:del w:id="233" w:author="Juliana" w:date="2020-03-25T10:14:00Z">
        <w:r w:rsidDel="0010360C">
          <w:delText>S</w:delText>
        </w:r>
      </w:del>
      <w:r>
        <w:t xml:space="preserve">urg </w:t>
      </w:r>
      <w:ins w:id="234" w:author="Juliana" w:date="2020-03-25T10:14:00Z">
        <w:r w:rsidR="0010360C">
          <w:t>beds</w:t>
        </w:r>
      </w:ins>
      <w:del w:id="235" w:author="Juliana" w:date="2020-03-25T10:14:00Z">
        <w:r w:rsidDel="0010360C">
          <w:delText>ward</w:delText>
        </w:r>
      </w:del>
      <w:r>
        <w:t>?</w:t>
      </w:r>
    </w:p>
    <w:p w14:paraId="0F37EE56" w14:textId="49DD0CF5" w:rsidR="00623196" w:rsidRDefault="00623196">
      <w:pPr>
        <w:pStyle w:val="ListParagraph"/>
        <w:numPr>
          <w:ilvl w:val="0"/>
          <w:numId w:val="1"/>
        </w:numPr>
      </w:pPr>
      <w:r>
        <w:t xml:space="preserve">What is the </w:t>
      </w:r>
      <w:del w:id="236" w:author="Nichole Bosson" w:date="2020-03-25T12:59:00Z">
        <w:r w:rsidDel="007F4347">
          <w:delText xml:space="preserve">current </w:delText>
        </w:r>
      </w:del>
      <w:ins w:id="237" w:author="Nichole Bosson" w:date="2020-03-25T12:59:00Z">
        <w:r w:rsidR="007F4347">
          <w:t xml:space="preserve">TOTAL </w:t>
        </w:r>
      </w:ins>
      <w:r>
        <w:t xml:space="preserve">number of </w:t>
      </w:r>
      <w:r w:rsidRPr="007F4347">
        <w:rPr>
          <w:b/>
          <w:rPrChange w:id="238" w:author="Nichole Bosson" w:date="2020-03-25T13:00:00Z">
            <w:rPr/>
          </w:rPrChange>
        </w:rPr>
        <w:t>confirmed COVID</w:t>
      </w:r>
      <w:r>
        <w:t xml:space="preserve"> patients </w:t>
      </w:r>
      <w:ins w:id="239" w:author="Nichole Bosson" w:date="2020-03-25T12:59:00Z">
        <w:r w:rsidR="007F4347">
          <w:t xml:space="preserve">CURRENTLY </w:t>
        </w:r>
      </w:ins>
      <w:r>
        <w:t xml:space="preserve">admitted to Adult </w:t>
      </w:r>
      <w:del w:id="240" w:author="Juliana" w:date="2020-03-25T10:14:00Z">
        <w:r w:rsidDel="00666B15">
          <w:delText xml:space="preserve">Stepdown </w:delText>
        </w:r>
      </w:del>
      <w:ins w:id="241" w:author="Juliana" w:date="2020-03-25T10:14:00Z">
        <w:r w:rsidR="00666B15">
          <w:t>SDU</w:t>
        </w:r>
      </w:ins>
      <w:r>
        <w:t>/telemetry</w:t>
      </w:r>
      <w:ins w:id="242" w:author="Juliana" w:date="2020-03-25T10:15:00Z">
        <w:r w:rsidR="00666B15">
          <w:t xml:space="preserve"> beds</w:t>
        </w:r>
      </w:ins>
      <w:r>
        <w:t>?</w:t>
      </w:r>
    </w:p>
    <w:p w14:paraId="2A3D3D3C" w14:textId="6461C46F" w:rsidR="00623196" w:rsidDel="001D3A31" w:rsidRDefault="00623196" w:rsidP="00623196">
      <w:pPr>
        <w:pStyle w:val="ListParagraph"/>
        <w:numPr>
          <w:ilvl w:val="0"/>
          <w:numId w:val="1"/>
        </w:numPr>
        <w:rPr>
          <w:del w:id="243" w:author="Juliana" w:date="2020-03-25T09:08:00Z"/>
        </w:rPr>
      </w:pPr>
      <w:del w:id="244" w:author="Juliana" w:date="2020-03-25T09:08:00Z">
        <w:r w:rsidDel="001D3A31">
          <w:delText>What is the current number of confirmed COVID patients admitted to Pediatric Stepdown/ telemetry?</w:delText>
        </w:r>
      </w:del>
    </w:p>
    <w:p w14:paraId="7AFDDA9E" w14:textId="2D8272AD" w:rsidR="00623196" w:rsidRDefault="00623196" w:rsidP="00623196">
      <w:pPr>
        <w:pStyle w:val="ListParagraph"/>
        <w:numPr>
          <w:ilvl w:val="0"/>
          <w:numId w:val="1"/>
        </w:numPr>
      </w:pPr>
      <w:r>
        <w:t xml:space="preserve">What is the </w:t>
      </w:r>
      <w:del w:id="245" w:author="Nichole Bosson" w:date="2020-03-25T13:00:00Z">
        <w:r w:rsidDel="007F4347">
          <w:delText xml:space="preserve">current </w:delText>
        </w:r>
      </w:del>
      <w:ins w:id="246" w:author="Nichole Bosson" w:date="2020-03-25T13:00:00Z">
        <w:r w:rsidR="007F4347">
          <w:t xml:space="preserve">TOTAL </w:t>
        </w:r>
      </w:ins>
      <w:r>
        <w:t xml:space="preserve">number of </w:t>
      </w:r>
      <w:r w:rsidRPr="007F4347">
        <w:rPr>
          <w:b/>
          <w:rPrChange w:id="247" w:author="Nichole Bosson" w:date="2020-03-25T13:00:00Z">
            <w:rPr/>
          </w:rPrChange>
        </w:rPr>
        <w:t>confirmed COVID</w:t>
      </w:r>
      <w:r>
        <w:t xml:space="preserve"> patients </w:t>
      </w:r>
      <w:ins w:id="248" w:author="Nichole Bosson" w:date="2020-03-25T13:00:00Z">
        <w:r w:rsidR="007F4347">
          <w:t xml:space="preserve">CURRENTLY </w:t>
        </w:r>
      </w:ins>
      <w:r>
        <w:t>admitted to Adult ICU</w:t>
      </w:r>
      <w:ins w:id="249" w:author="Juliana" w:date="2020-03-25T10:15:00Z">
        <w:r w:rsidR="00666B15">
          <w:t xml:space="preserve"> beds</w:t>
        </w:r>
      </w:ins>
      <w:r>
        <w:t>?</w:t>
      </w:r>
    </w:p>
    <w:p w14:paraId="6AB7B8D3" w14:textId="547FEAAE" w:rsidR="00623196" w:rsidRDefault="00623196" w:rsidP="00623196">
      <w:pPr>
        <w:pStyle w:val="ListParagraph"/>
        <w:numPr>
          <w:ilvl w:val="0"/>
          <w:numId w:val="1"/>
        </w:numPr>
      </w:pPr>
      <w:r>
        <w:t xml:space="preserve">What is the </w:t>
      </w:r>
      <w:ins w:id="250" w:author="Nichole Bosson" w:date="2020-03-25T13:00:00Z">
        <w:r w:rsidR="007F4347">
          <w:t>TOTAL</w:t>
        </w:r>
      </w:ins>
      <w:del w:id="251" w:author="Nichole Bosson" w:date="2020-03-25T13:00:00Z">
        <w:r w:rsidDel="007F4347">
          <w:delText>current</w:delText>
        </w:r>
      </w:del>
      <w:r>
        <w:t xml:space="preserve"> number of </w:t>
      </w:r>
      <w:r w:rsidRPr="007F4347">
        <w:rPr>
          <w:b/>
          <w:rPrChange w:id="252" w:author="Nichole Bosson" w:date="2020-03-25T13:00:00Z">
            <w:rPr/>
          </w:rPrChange>
        </w:rPr>
        <w:t xml:space="preserve">confirmed </w:t>
      </w:r>
      <w:ins w:id="253" w:author="Juliana" w:date="2020-03-25T10:39:00Z">
        <w:r w:rsidR="003C1A9F" w:rsidRPr="007F4347">
          <w:rPr>
            <w:b/>
            <w:rPrChange w:id="254" w:author="Nichole Bosson" w:date="2020-03-25T13:00:00Z">
              <w:rPr/>
            </w:rPrChange>
          </w:rPr>
          <w:t xml:space="preserve">adult </w:t>
        </w:r>
      </w:ins>
      <w:r w:rsidRPr="007F4347">
        <w:rPr>
          <w:b/>
          <w:rPrChange w:id="255" w:author="Nichole Bosson" w:date="2020-03-25T13:00:00Z">
            <w:rPr/>
          </w:rPrChange>
        </w:rPr>
        <w:t>COVID patients</w:t>
      </w:r>
      <w:r>
        <w:t xml:space="preserve"> </w:t>
      </w:r>
      <w:ins w:id="256" w:author="Nichole Bosson" w:date="2020-03-25T13:00:00Z">
        <w:r w:rsidR="007F4347">
          <w:t>CURRENTLY</w:t>
        </w:r>
        <w:r w:rsidR="007F4347" w:rsidDel="00931657">
          <w:t xml:space="preserve"> </w:t>
        </w:r>
      </w:ins>
      <w:del w:id="257" w:author="Juliana" w:date="2020-03-25T10:15:00Z">
        <w:r w:rsidDel="00931657">
          <w:delText xml:space="preserve">admitted to Adult ICU </w:delText>
        </w:r>
      </w:del>
      <w:del w:id="258" w:author="Juliana" w:date="2020-03-25T09:35:00Z">
        <w:r w:rsidDel="005771CE">
          <w:delText xml:space="preserve">and </w:delText>
        </w:r>
      </w:del>
      <w:del w:id="259" w:author="Juliana" w:date="2020-03-25T10:15:00Z">
        <w:r w:rsidDel="00666B15">
          <w:delText>are</w:delText>
        </w:r>
        <w:r w:rsidDel="00931657">
          <w:delText xml:space="preserve"> </w:delText>
        </w:r>
      </w:del>
      <w:r>
        <w:t>being mechanically ventilated?</w:t>
      </w:r>
    </w:p>
    <w:p w14:paraId="03219451" w14:textId="415F0D8A" w:rsidR="00623196" w:rsidRPr="00426CC1" w:rsidDel="00D46849" w:rsidRDefault="00623196" w:rsidP="00623196">
      <w:pPr>
        <w:pStyle w:val="ListParagraph"/>
        <w:numPr>
          <w:ilvl w:val="0"/>
          <w:numId w:val="1"/>
        </w:numPr>
        <w:rPr>
          <w:del w:id="260" w:author="Juliana" w:date="2020-03-25T09:44:00Z"/>
          <w:highlight w:val="yellow"/>
          <w:rPrChange w:id="261" w:author="Juliana" w:date="2020-03-25T10:37:00Z">
            <w:rPr>
              <w:del w:id="262" w:author="Juliana" w:date="2020-03-25T09:44:00Z"/>
            </w:rPr>
          </w:rPrChange>
        </w:rPr>
      </w:pPr>
      <w:del w:id="263" w:author="Juliana" w:date="2020-03-25T09:44:00Z">
        <w:r w:rsidRPr="00426CC1" w:rsidDel="00D46849">
          <w:rPr>
            <w:highlight w:val="yellow"/>
            <w:rPrChange w:id="264" w:author="Juliana" w:date="2020-03-25T10:37:00Z">
              <w:rPr/>
            </w:rPrChange>
          </w:rPr>
          <w:delText>What is the current number of confirmed COVID patients admitted to Pediatric ICU</w:delText>
        </w:r>
      </w:del>
      <w:del w:id="265" w:author="Juliana" w:date="2020-03-25T09:35:00Z">
        <w:r w:rsidRPr="00426CC1" w:rsidDel="000A1B91">
          <w:rPr>
            <w:highlight w:val="yellow"/>
            <w:rPrChange w:id="266" w:author="Juliana" w:date="2020-03-25T10:37:00Z">
              <w:rPr/>
            </w:rPrChange>
          </w:rPr>
          <w:delText xml:space="preserve"> and are being mechanically ventilated</w:delText>
        </w:r>
      </w:del>
      <w:del w:id="267" w:author="Juliana" w:date="2020-03-25T09:44:00Z">
        <w:r w:rsidRPr="00426CC1" w:rsidDel="00D46849">
          <w:rPr>
            <w:highlight w:val="yellow"/>
            <w:rPrChange w:id="268" w:author="Juliana" w:date="2020-03-25T10:37:00Z">
              <w:rPr/>
            </w:rPrChange>
          </w:rPr>
          <w:delText>?</w:delText>
        </w:r>
      </w:del>
    </w:p>
    <w:p w14:paraId="3A439D3A" w14:textId="3E0E825E" w:rsidR="00623196" w:rsidRPr="00426CC1" w:rsidDel="00D46849" w:rsidRDefault="00623196" w:rsidP="00623196">
      <w:pPr>
        <w:pStyle w:val="ListParagraph"/>
        <w:numPr>
          <w:ilvl w:val="0"/>
          <w:numId w:val="1"/>
        </w:numPr>
        <w:rPr>
          <w:del w:id="269" w:author="Juliana" w:date="2020-03-25T09:44:00Z"/>
          <w:highlight w:val="yellow"/>
          <w:rPrChange w:id="270" w:author="Juliana" w:date="2020-03-25T10:37:00Z">
            <w:rPr>
              <w:del w:id="271" w:author="Juliana" w:date="2020-03-25T09:44:00Z"/>
            </w:rPr>
          </w:rPrChange>
        </w:rPr>
      </w:pPr>
      <w:del w:id="272" w:author="Juliana" w:date="2020-03-25T09:44:00Z">
        <w:r w:rsidRPr="00426CC1" w:rsidDel="00D46849">
          <w:rPr>
            <w:highlight w:val="yellow"/>
            <w:rPrChange w:id="273" w:author="Juliana" w:date="2020-03-25T10:37:00Z">
              <w:rPr/>
            </w:rPrChange>
          </w:rPr>
          <w:delText xml:space="preserve">What is the current number of confirmed COVID patients admitted to Pediatric ICU </w:delText>
        </w:r>
      </w:del>
      <w:del w:id="274" w:author="Juliana" w:date="2020-03-25T09:35:00Z">
        <w:r w:rsidRPr="00426CC1" w:rsidDel="005771CE">
          <w:rPr>
            <w:highlight w:val="yellow"/>
            <w:rPrChange w:id="275" w:author="Juliana" w:date="2020-03-25T10:37:00Z">
              <w:rPr/>
            </w:rPrChange>
          </w:rPr>
          <w:delText xml:space="preserve">and </w:delText>
        </w:r>
      </w:del>
      <w:del w:id="276" w:author="Juliana" w:date="2020-03-25T09:44:00Z">
        <w:r w:rsidRPr="00426CC1" w:rsidDel="00D46849">
          <w:rPr>
            <w:highlight w:val="yellow"/>
            <w:rPrChange w:id="277" w:author="Juliana" w:date="2020-03-25T10:37:00Z">
              <w:rPr/>
            </w:rPrChange>
          </w:rPr>
          <w:delText xml:space="preserve">are </w:delText>
        </w:r>
      </w:del>
      <w:del w:id="278" w:author="Juliana" w:date="2020-03-25T09:35:00Z">
        <w:r w:rsidRPr="00426CC1" w:rsidDel="000A1B91">
          <w:rPr>
            <w:highlight w:val="yellow"/>
            <w:rPrChange w:id="279" w:author="Juliana" w:date="2020-03-25T10:37:00Z">
              <w:rPr/>
            </w:rPrChange>
          </w:rPr>
          <w:delText xml:space="preserve">not </w:delText>
        </w:r>
      </w:del>
      <w:del w:id="280" w:author="Juliana" w:date="2020-03-25T09:44:00Z">
        <w:r w:rsidRPr="00426CC1" w:rsidDel="00D46849">
          <w:rPr>
            <w:highlight w:val="yellow"/>
            <w:rPrChange w:id="281" w:author="Juliana" w:date="2020-03-25T10:37:00Z">
              <w:rPr/>
            </w:rPrChange>
          </w:rPr>
          <w:delText>being mechanically ventilated?</w:delText>
        </w:r>
      </w:del>
    </w:p>
    <w:p w14:paraId="733B11D0" w14:textId="784807FD" w:rsidR="001559DF" w:rsidRPr="00426CC1" w:rsidRDefault="00F92EB8" w:rsidP="005A60F3">
      <w:pPr>
        <w:pStyle w:val="ListParagraph"/>
        <w:numPr>
          <w:ilvl w:val="0"/>
          <w:numId w:val="1"/>
        </w:numPr>
        <w:rPr>
          <w:ins w:id="282" w:author="Juliana" w:date="2020-03-25T10:00:00Z"/>
          <w:highlight w:val="yellow"/>
          <w:rPrChange w:id="283" w:author="Juliana" w:date="2020-03-25T10:37:00Z">
            <w:rPr>
              <w:ins w:id="284" w:author="Juliana" w:date="2020-03-25T10:00:00Z"/>
            </w:rPr>
          </w:rPrChange>
        </w:rPr>
      </w:pPr>
      <w:r w:rsidRPr="00426CC1">
        <w:rPr>
          <w:highlight w:val="yellow"/>
          <w:rPrChange w:id="285" w:author="Juliana" w:date="2020-03-25T10:37:00Z">
            <w:rPr/>
          </w:rPrChange>
        </w:rPr>
        <w:t xml:space="preserve">What is the </w:t>
      </w:r>
      <w:del w:id="286" w:author="Nichole Bosson" w:date="2020-03-25T13:01:00Z">
        <w:r w:rsidRPr="00426CC1" w:rsidDel="0071566D">
          <w:rPr>
            <w:highlight w:val="yellow"/>
            <w:rPrChange w:id="287" w:author="Juliana" w:date="2020-03-25T10:37:00Z">
              <w:rPr/>
            </w:rPrChange>
          </w:rPr>
          <w:delText xml:space="preserve">current </w:delText>
        </w:r>
      </w:del>
      <w:ins w:id="288" w:author="Nichole Bosson" w:date="2020-03-25T13:01:00Z">
        <w:r w:rsidR="0071566D">
          <w:rPr>
            <w:highlight w:val="yellow"/>
          </w:rPr>
          <w:t>TOTAL</w:t>
        </w:r>
        <w:r w:rsidR="0071566D" w:rsidRPr="00426CC1">
          <w:rPr>
            <w:highlight w:val="yellow"/>
            <w:rPrChange w:id="289" w:author="Juliana" w:date="2020-03-25T10:37:00Z">
              <w:rPr/>
            </w:rPrChange>
          </w:rPr>
          <w:t xml:space="preserve"> </w:t>
        </w:r>
      </w:ins>
      <w:r w:rsidRPr="00426CC1">
        <w:rPr>
          <w:highlight w:val="yellow"/>
          <w:rPrChange w:id="290" w:author="Juliana" w:date="2020-03-25T10:37:00Z">
            <w:rPr/>
          </w:rPrChange>
        </w:rPr>
        <w:t xml:space="preserve">number of confirmed </w:t>
      </w:r>
      <w:ins w:id="291" w:author="Juliana" w:date="2020-03-25T10:39:00Z">
        <w:r w:rsidR="003C1A9F">
          <w:rPr>
            <w:highlight w:val="yellow"/>
          </w:rPr>
          <w:t xml:space="preserve">adult </w:t>
        </w:r>
      </w:ins>
      <w:r w:rsidRPr="00426CC1">
        <w:rPr>
          <w:highlight w:val="yellow"/>
          <w:rPrChange w:id="292" w:author="Juliana" w:date="2020-03-25T10:37:00Z">
            <w:rPr/>
          </w:rPrChange>
        </w:rPr>
        <w:t xml:space="preserve">COVID patients </w:t>
      </w:r>
      <w:commentRangeStart w:id="293"/>
      <w:del w:id="294" w:author="Juliana" w:date="2020-03-25T10:16:00Z">
        <w:r w:rsidRPr="00426CC1" w:rsidDel="006A2CC1">
          <w:rPr>
            <w:highlight w:val="yellow"/>
            <w:rPrChange w:id="295" w:author="Juliana" w:date="2020-03-25T10:37:00Z">
              <w:rPr/>
            </w:rPrChange>
          </w:rPr>
          <w:delText>admitted to ICU and</w:delText>
        </w:r>
      </w:del>
      <w:ins w:id="296" w:author="Juliana" w:date="2020-03-25T10:16:00Z">
        <w:r w:rsidR="006A2CC1" w:rsidRPr="00426CC1">
          <w:rPr>
            <w:highlight w:val="yellow"/>
            <w:rPrChange w:id="297" w:author="Juliana" w:date="2020-03-25T10:37:00Z">
              <w:rPr/>
            </w:rPrChange>
          </w:rPr>
          <w:t>who</w:t>
        </w:r>
      </w:ins>
      <w:commentRangeEnd w:id="293"/>
      <w:ins w:id="298" w:author="Juliana" w:date="2020-03-25T10:37:00Z">
        <w:r w:rsidR="00426CC1">
          <w:rPr>
            <w:rStyle w:val="CommentReference"/>
          </w:rPr>
          <w:commentReference w:id="293"/>
        </w:r>
      </w:ins>
      <w:r w:rsidRPr="00426CC1">
        <w:rPr>
          <w:highlight w:val="yellow"/>
          <w:rPrChange w:id="299" w:author="Juliana" w:date="2020-03-25T10:37:00Z">
            <w:rPr/>
          </w:rPrChange>
        </w:rPr>
        <w:t xml:space="preserve"> are </w:t>
      </w:r>
      <w:ins w:id="300" w:author="Nichole Bosson" w:date="2020-03-25T13:01:00Z">
        <w:r w:rsidR="0071566D">
          <w:rPr>
            <w:highlight w:val="yellow"/>
          </w:rPr>
          <w:t xml:space="preserve">CURRENTLY </w:t>
        </w:r>
      </w:ins>
      <w:r w:rsidRPr="00426CC1">
        <w:rPr>
          <w:highlight w:val="yellow"/>
          <w:rPrChange w:id="301" w:author="Juliana" w:date="2020-03-25T10:37:00Z">
            <w:rPr/>
          </w:rPrChange>
        </w:rPr>
        <w:t>receiving ECMO?</w:t>
      </w:r>
    </w:p>
    <w:p w14:paraId="45C271A7" w14:textId="2A3E0D9F" w:rsidR="00E1432A" w:rsidRPr="00060FDC" w:rsidRDefault="00E1432A" w:rsidP="005A60F3">
      <w:pPr>
        <w:pStyle w:val="ListParagraph"/>
        <w:numPr>
          <w:ilvl w:val="0"/>
          <w:numId w:val="1"/>
        </w:numPr>
      </w:pPr>
      <w:ins w:id="302" w:author="Juliana" w:date="2020-03-25T10:00:00Z">
        <w:del w:id="303" w:author="Nichole Bosson" w:date="2020-03-25T13:01:00Z">
          <w:r w:rsidDel="0071566D">
            <w:delText>In the past 24 hours</w:delText>
          </w:r>
        </w:del>
      </w:ins>
      <w:ins w:id="304" w:author="Nichole Bosson" w:date="2020-03-25T13:01:00Z">
        <w:r w:rsidR="0071566D">
          <w:t>IN THE PAST 24hrs</w:t>
        </w:r>
      </w:ins>
      <w:ins w:id="305" w:author="Juliana" w:date="2020-03-25T10:00:00Z">
        <w:r>
          <w:t xml:space="preserve">, how many adults with </w:t>
        </w:r>
        <w:r w:rsidRPr="0071566D">
          <w:rPr>
            <w:b/>
            <w:rPrChange w:id="306" w:author="Nichole Bosson" w:date="2020-03-25T13:02:00Z">
              <w:rPr/>
            </w:rPrChange>
          </w:rPr>
          <w:t>confirmed COVID</w:t>
        </w:r>
        <w:r>
          <w:t xml:space="preserve"> have been discharged</w:t>
        </w:r>
        <w:r w:rsidR="0092606F">
          <w:t xml:space="preserve"> from the hospital (includes deaths)</w:t>
        </w:r>
        <w:r>
          <w:t>?</w:t>
        </w:r>
      </w:ins>
    </w:p>
    <w:tbl>
      <w:tblPr>
        <w:tblStyle w:val="TableGrid"/>
        <w:tblpPr w:leftFromText="180" w:rightFromText="180" w:vertAnchor="text" w:horzAnchor="margin" w:tblpY="223"/>
        <w:tblW w:w="10075" w:type="dxa"/>
        <w:tblLook w:val="04A0" w:firstRow="1" w:lastRow="0" w:firstColumn="1" w:lastColumn="0" w:noHBand="0" w:noVBand="1"/>
        <w:tblPrChange w:id="307" w:author="Juliana" w:date="2020-03-25T10:55:00Z">
          <w:tblPr>
            <w:tblStyle w:val="TableGrid"/>
            <w:tblpPr w:leftFromText="180" w:rightFromText="180" w:vertAnchor="text" w:horzAnchor="margin" w:tblpY="22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75"/>
        <w:gridCol w:w="1836"/>
        <w:gridCol w:w="5364"/>
        <w:tblGridChange w:id="308">
          <w:tblGrid>
            <w:gridCol w:w="2875"/>
            <w:gridCol w:w="1836"/>
            <w:gridCol w:w="1837"/>
            <w:gridCol w:w="3527"/>
          </w:tblGrid>
        </w:tblGridChange>
      </w:tblGrid>
      <w:tr w:rsidR="00E9592D" w:rsidRPr="00060FDC" w14:paraId="39A2BE11" w14:textId="77777777" w:rsidTr="0091765F">
        <w:trPr>
          <w:trPrChange w:id="309" w:author="Juliana" w:date="2020-03-25T10:55:00Z">
            <w:trPr>
              <w:gridAfter w:val="0"/>
            </w:trPr>
          </w:trPrChange>
        </w:trPr>
        <w:tc>
          <w:tcPr>
            <w:tcW w:w="2875" w:type="dxa"/>
            <w:shd w:val="clear" w:color="auto" w:fill="auto"/>
            <w:tcPrChange w:id="310" w:author="Juliana" w:date="2020-03-25T10:55:00Z">
              <w:tcPr>
                <w:tcW w:w="2875" w:type="dxa"/>
              </w:tcPr>
            </w:tcPrChange>
          </w:tcPr>
          <w:p w14:paraId="3BD00EDE" w14:textId="77777777" w:rsidR="00E9592D" w:rsidRPr="00D62E80" w:rsidRDefault="00E9592D" w:rsidP="00E9592D">
            <w:pPr>
              <w:pStyle w:val="ListParagraph"/>
              <w:ind w:left="0"/>
              <w:jc w:val="center"/>
              <w:rPr>
                <w:b/>
              </w:rPr>
            </w:pPr>
            <w:r w:rsidRPr="00D62E80">
              <w:rPr>
                <w:b/>
              </w:rPr>
              <w:t>Covid-19 Test Category</w:t>
            </w:r>
          </w:p>
        </w:tc>
        <w:tc>
          <w:tcPr>
            <w:tcW w:w="1836" w:type="dxa"/>
            <w:shd w:val="clear" w:color="auto" w:fill="auto"/>
            <w:tcPrChange w:id="311" w:author="Juliana" w:date="2020-03-25T10:55:00Z">
              <w:tcPr>
                <w:tcW w:w="1836" w:type="dxa"/>
              </w:tcPr>
            </w:tcPrChange>
          </w:tcPr>
          <w:p w14:paraId="37D731B7" w14:textId="77777777" w:rsidR="00E9592D" w:rsidRPr="00D62E80" w:rsidRDefault="00E9592D" w:rsidP="00E9592D">
            <w:pPr>
              <w:pStyle w:val="ListParagraph"/>
              <w:ind w:left="0"/>
              <w:jc w:val="center"/>
              <w:rPr>
                <w:b/>
              </w:rPr>
            </w:pPr>
            <w:r w:rsidRPr="00D62E80">
              <w:rPr>
                <w:b/>
              </w:rPr>
              <w:t>In Last 24 Hours</w:t>
            </w:r>
          </w:p>
        </w:tc>
        <w:tc>
          <w:tcPr>
            <w:tcW w:w="5364" w:type="dxa"/>
            <w:shd w:val="clear" w:color="auto" w:fill="auto"/>
            <w:tcPrChange w:id="312" w:author="Juliana" w:date="2020-03-25T10:55:00Z">
              <w:tcPr>
                <w:tcW w:w="1837" w:type="dxa"/>
              </w:tcPr>
            </w:tcPrChange>
          </w:tcPr>
          <w:p w14:paraId="559B15DE" w14:textId="77777777" w:rsidR="00E9592D" w:rsidRPr="00D62E80" w:rsidRDefault="00E9592D" w:rsidP="00E9592D">
            <w:pPr>
              <w:pStyle w:val="ListParagraph"/>
              <w:ind w:left="0"/>
              <w:jc w:val="center"/>
              <w:rPr>
                <w:b/>
              </w:rPr>
            </w:pPr>
            <w:r w:rsidRPr="00CF6BBD">
              <w:rPr>
                <w:b/>
                <w:highlight w:val="red"/>
              </w:rPr>
              <w:t>Cumulative</w:t>
            </w:r>
          </w:p>
        </w:tc>
      </w:tr>
      <w:tr w:rsidR="00A2650E" w:rsidRPr="00060FDC" w14:paraId="5A09270C" w14:textId="77777777" w:rsidTr="0091765F">
        <w:tblPrEx>
          <w:tblPrExChange w:id="313" w:author="Juliana" w:date="2020-03-25T10:55:00Z">
            <w:tblPrEx>
              <w:tblW w:w="10075" w:type="dxa"/>
            </w:tblPrEx>
          </w:tblPrExChange>
        </w:tblPrEx>
        <w:trPr>
          <w:ins w:id="314" w:author="Juliana" w:date="2020-03-25T10:40:00Z"/>
        </w:trPr>
        <w:tc>
          <w:tcPr>
            <w:tcW w:w="2875" w:type="dxa"/>
            <w:shd w:val="clear" w:color="auto" w:fill="auto"/>
            <w:tcPrChange w:id="315" w:author="Juliana" w:date="2020-03-25T10:55:00Z">
              <w:tcPr>
                <w:tcW w:w="2875" w:type="dxa"/>
              </w:tcPr>
            </w:tcPrChange>
          </w:tcPr>
          <w:p w14:paraId="074B71CF" w14:textId="6058AA8D" w:rsidR="00A2650E" w:rsidRDefault="00A2650E" w:rsidP="00E9592D">
            <w:pPr>
              <w:pStyle w:val="ListParagraph"/>
              <w:ind w:left="0"/>
              <w:rPr>
                <w:ins w:id="316" w:author="Juliana" w:date="2020-03-25T10:40:00Z"/>
              </w:rPr>
            </w:pPr>
            <w:ins w:id="317" w:author="Juliana" w:date="2020-03-25T10:41:00Z">
              <w:r>
                <w:t>Outpatient positive</w:t>
              </w:r>
            </w:ins>
          </w:p>
        </w:tc>
        <w:tc>
          <w:tcPr>
            <w:tcW w:w="1836" w:type="dxa"/>
            <w:shd w:val="clear" w:color="auto" w:fill="auto"/>
            <w:tcPrChange w:id="318" w:author="Juliana" w:date="2020-03-25T10:55:00Z">
              <w:tcPr>
                <w:tcW w:w="1836" w:type="dxa"/>
              </w:tcPr>
            </w:tcPrChange>
          </w:tcPr>
          <w:p w14:paraId="7459CDC4" w14:textId="77777777" w:rsidR="00A2650E" w:rsidRPr="00D62E80" w:rsidRDefault="00A2650E" w:rsidP="00E9592D">
            <w:pPr>
              <w:pStyle w:val="ListParagraph"/>
              <w:ind w:left="0"/>
              <w:rPr>
                <w:ins w:id="319" w:author="Juliana" w:date="2020-03-25T10:40:00Z"/>
              </w:rPr>
            </w:pPr>
          </w:p>
        </w:tc>
        <w:tc>
          <w:tcPr>
            <w:tcW w:w="5364" w:type="dxa"/>
            <w:shd w:val="clear" w:color="auto" w:fill="auto"/>
            <w:tcPrChange w:id="320" w:author="Juliana" w:date="2020-03-25T10:55:00Z">
              <w:tcPr>
                <w:tcW w:w="5364" w:type="dxa"/>
                <w:gridSpan w:val="2"/>
              </w:tcPr>
            </w:tcPrChange>
          </w:tcPr>
          <w:p w14:paraId="3437C18E" w14:textId="77777777" w:rsidR="00A2650E" w:rsidRPr="00D62E80" w:rsidRDefault="00A2650E" w:rsidP="00E9592D">
            <w:pPr>
              <w:pStyle w:val="ListParagraph"/>
              <w:ind w:left="0"/>
              <w:rPr>
                <w:ins w:id="321" w:author="Juliana" w:date="2020-03-25T10:40:00Z"/>
              </w:rPr>
            </w:pPr>
          </w:p>
        </w:tc>
      </w:tr>
      <w:tr w:rsidR="00560136" w:rsidRPr="00060FDC" w14:paraId="1B7ABDDB" w14:textId="77777777" w:rsidTr="0091765F">
        <w:trPr>
          <w:ins w:id="322" w:author="Juliana" w:date="2020-03-25T11:05:00Z"/>
        </w:trPr>
        <w:tc>
          <w:tcPr>
            <w:tcW w:w="2875" w:type="dxa"/>
            <w:shd w:val="clear" w:color="auto" w:fill="auto"/>
          </w:tcPr>
          <w:p w14:paraId="03696E2D" w14:textId="4E375C86" w:rsidR="00560136" w:rsidRDefault="00560136" w:rsidP="00E9592D">
            <w:pPr>
              <w:pStyle w:val="ListParagraph"/>
              <w:ind w:left="0"/>
              <w:rPr>
                <w:ins w:id="323" w:author="Juliana" w:date="2020-03-25T11:05:00Z"/>
              </w:rPr>
            </w:pPr>
            <w:ins w:id="324" w:author="Juliana" w:date="2020-03-25T11:05:00Z">
              <w:r>
                <w:t>Outpatient negative</w:t>
              </w:r>
            </w:ins>
          </w:p>
        </w:tc>
        <w:tc>
          <w:tcPr>
            <w:tcW w:w="1836" w:type="dxa"/>
            <w:shd w:val="clear" w:color="auto" w:fill="auto"/>
          </w:tcPr>
          <w:p w14:paraId="7EB46858" w14:textId="77777777" w:rsidR="00560136" w:rsidRPr="00D62E80" w:rsidRDefault="00560136" w:rsidP="00E9592D">
            <w:pPr>
              <w:pStyle w:val="ListParagraph"/>
              <w:ind w:left="0"/>
              <w:rPr>
                <w:ins w:id="325" w:author="Juliana" w:date="2020-03-25T11:05:00Z"/>
              </w:rPr>
            </w:pPr>
          </w:p>
        </w:tc>
        <w:tc>
          <w:tcPr>
            <w:tcW w:w="5364" w:type="dxa"/>
            <w:shd w:val="clear" w:color="auto" w:fill="auto"/>
          </w:tcPr>
          <w:p w14:paraId="6A13FA6B" w14:textId="77777777" w:rsidR="00560136" w:rsidRPr="00D62E80" w:rsidRDefault="00560136" w:rsidP="00E9592D">
            <w:pPr>
              <w:pStyle w:val="ListParagraph"/>
              <w:ind w:left="0"/>
              <w:rPr>
                <w:ins w:id="326" w:author="Juliana" w:date="2020-03-25T11:05:00Z"/>
              </w:rPr>
            </w:pPr>
          </w:p>
        </w:tc>
      </w:tr>
      <w:tr w:rsidR="00A2650E" w:rsidRPr="00060FDC" w14:paraId="5227DD22" w14:textId="77777777" w:rsidTr="0091765F">
        <w:tblPrEx>
          <w:tblPrExChange w:id="327" w:author="Juliana" w:date="2020-03-25T10:55:00Z">
            <w:tblPrEx>
              <w:tblW w:w="10075" w:type="dxa"/>
            </w:tblPrEx>
          </w:tblPrExChange>
        </w:tblPrEx>
        <w:trPr>
          <w:ins w:id="328" w:author="Juliana" w:date="2020-03-25T10:40:00Z"/>
        </w:trPr>
        <w:tc>
          <w:tcPr>
            <w:tcW w:w="2875" w:type="dxa"/>
            <w:shd w:val="clear" w:color="auto" w:fill="auto"/>
            <w:tcPrChange w:id="329" w:author="Juliana" w:date="2020-03-25T10:55:00Z">
              <w:tcPr>
                <w:tcW w:w="2875" w:type="dxa"/>
              </w:tcPr>
            </w:tcPrChange>
          </w:tcPr>
          <w:p w14:paraId="05F7EB1C" w14:textId="09375A26" w:rsidR="00A2650E" w:rsidRDefault="00A2650E" w:rsidP="00E9592D">
            <w:pPr>
              <w:pStyle w:val="ListParagraph"/>
              <w:ind w:left="0"/>
              <w:rPr>
                <w:ins w:id="330" w:author="Juliana" w:date="2020-03-25T10:40:00Z"/>
              </w:rPr>
            </w:pPr>
            <w:ins w:id="331" w:author="Juliana" w:date="2020-03-25T10:40:00Z">
              <w:r>
                <w:t xml:space="preserve">Outpatient </w:t>
              </w:r>
            </w:ins>
            <w:ins w:id="332" w:author="Juliana" w:date="2020-03-25T10:41:00Z">
              <w:r w:rsidR="00AD51CD">
                <w:t>s</w:t>
              </w:r>
            </w:ins>
            <w:ins w:id="333" w:author="Juliana" w:date="2020-03-25T10:40:00Z">
              <w:r>
                <w:t xml:space="preserve">ent </w:t>
              </w:r>
            </w:ins>
          </w:p>
        </w:tc>
        <w:tc>
          <w:tcPr>
            <w:tcW w:w="1836" w:type="dxa"/>
            <w:shd w:val="clear" w:color="auto" w:fill="auto"/>
            <w:tcPrChange w:id="334" w:author="Juliana" w:date="2020-03-25T10:55:00Z">
              <w:tcPr>
                <w:tcW w:w="1836" w:type="dxa"/>
              </w:tcPr>
            </w:tcPrChange>
          </w:tcPr>
          <w:p w14:paraId="13034613" w14:textId="77777777" w:rsidR="00A2650E" w:rsidRPr="00F43845" w:rsidRDefault="00A2650E" w:rsidP="00E9592D">
            <w:pPr>
              <w:pStyle w:val="ListParagraph"/>
              <w:ind w:left="0"/>
              <w:rPr>
                <w:ins w:id="335" w:author="Juliana" w:date="2020-03-25T10:40:00Z"/>
              </w:rPr>
            </w:pPr>
          </w:p>
        </w:tc>
        <w:tc>
          <w:tcPr>
            <w:tcW w:w="5364" w:type="dxa"/>
            <w:shd w:val="clear" w:color="auto" w:fill="auto"/>
            <w:tcPrChange w:id="336" w:author="Juliana" w:date="2020-03-25T10:55:00Z">
              <w:tcPr>
                <w:tcW w:w="5364" w:type="dxa"/>
                <w:gridSpan w:val="2"/>
              </w:tcPr>
            </w:tcPrChange>
          </w:tcPr>
          <w:p w14:paraId="7FA40384" w14:textId="77777777" w:rsidR="00A2650E" w:rsidRPr="00D62E80" w:rsidRDefault="00A2650E" w:rsidP="00E9592D">
            <w:pPr>
              <w:pStyle w:val="ListParagraph"/>
              <w:ind w:left="0"/>
              <w:rPr>
                <w:ins w:id="337" w:author="Juliana" w:date="2020-03-25T10:40:00Z"/>
              </w:rPr>
            </w:pPr>
          </w:p>
        </w:tc>
      </w:tr>
      <w:tr w:rsidR="00E9592D" w:rsidRPr="00060FDC" w14:paraId="116DF2BE" w14:textId="77777777" w:rsidTr="0091765F">
        <w:trPr>
          <w:trPrChange w:id="338" w:author="Juliana" w:date="2020-03-25T10:55:00Z">
            <w:trPr>
              <w:gridAfter w:val="0"/>
            </w:trPr>
          </w:trPrChange>
        </w:trPr>
        <w:tc>
          <w:tcPr>
            <w:tcW w:w="2875" w:type="dxa"/>
            <w:shd w:val="clear" w:color="auto" w:fill="auto"/>
            <w:tcPrChange w:id="339" w:author="Juliana" w:date="2020-03-25T10:55:00Z">
              <w:tcPr>
                <w:tcW w:w="2875" w:type="dxa"/>
              </w:tcPr>
            </w:tcPrChange>
          </w:tcPr>
          <w:p w14:paraId="3362528A" w14:textId="27BE8001" w:rsidR="00E9592D" w:rsidRPr="00D62E80" w:rsidRDefault="00A2650E" w:rsidP="00E9592D">
            <w:pPr>
              <w:pStyle w:val="ListParagraph"/>
              <w:ind w:left="0"/>
            </w:pPr>
            <w:ins w:id="340" w:author="Juliana" w:date="2020-03-25T10:40:00Z">
              <w:r>
                <w:t xml:space="preserve">Inpatient </w:t>
              </w:r>
            </w:ins>
            <w:del w:id="341" w:author="Juliana" w:date="2020-03-24T16:34:00Z">
              <w:r w:rsidR="00E9592D" w:rsidRPr="00060FDC" w:rsidDel="00602175">
                <w:delText xml:space="preserve">Sent and </w:delText>
              </w:r>
            </w:del>
            <w:del w:id="342" w:author="Juliana" w:date="2020-03-25T11:05:00Z">
              <w:r w:rsidR="00E9592D" w:rsidRPr="00060FDC" w:rsidDel="00560136">
                <w:delText xml:space="preserve">Resulted </w:delText>
              </w:r>
            </w:del>
            <w:ins w:id="343" w:author="Juliana" w:date="2020-03-25T11:06:00Z">
              <w:r w:rsidR="00560136">
                <w:t>p</w:t>
              </w:r>
            </w:ins>
            <w:del w:id="344" w:author="Juliana" w:date="2020-03-25T11:06:00Z">
              <w:r w:rsidR="00E9592D" w:rsidRPr="00060FDC" w:rsidDel="00560136">
                <w:delText>P</w:delText>
              </w:r>
            </w:del>
            <w:r w:rsidR="00E9592D" w:rsidRPr="00060FDC">
              <w:t>ositive</w:t>
            </w:r>
          </w:p>
        </w:tc>
        <w:tc>
          <w:tcPr>
            <w:tcW w:w="1836" w:type="dxa"/>
            <w:shd w:val="clear" w:color="auto" w:fill="auto"/>
            <w:tcPrChange w:id="345" w:author="Juliana" w:date="2020-03-25T10:55:00Z">
              <w:tcPr>
                <w:tcW w:w="1836" w:type="dxa"/>
              </w:tcPr>
            </w:tcPrChange>
          </w:tcPr>
          <w:p w14:paraId="5E055318" w14:textId="77777777" w:rsidR="00E9592D" w:rsidRPr="00D62E80" w:rsidRDefault="00E9592D" w:rsidP="00E9592D">
            <w:pPr>
              <w:pStyle w:val="ListParagraph"/>
              <w:ind w:left="0"/>
            </w:pPr>
          </w:p>
        </w:tc>
        <w:tc>
          <w:tcPr>
            <w:tcW w:w="5364" w:type="dxa"/>
            <w:shd w:val="clear" w:color="auto" w:fill="auto"/>
            <w:tcPrChange w:id="346" w:author="Juliana" w:date="2020-03-25T10:55:00Z">
              <w:tcPr>
                <w:tcW w:w="1837" w:type="dxa"/>
              </w:tcPr>
            </w:tcPrChange>
          </w:tcPr>
          <w:p w14:paraId="0D51AD31" w14:textId="77777777" w:rsidR="00E9592D" w:rsidRPr="00D62E80" w:rsidRDefault="00E9592D" w:rsidP="00E9592D">
            <w:pPr>
              <w:pStyle w:val="ListParagraph"/>
              <w:ind w:left="0"/>
            </w:pPr>
          </w:p>
        </w:tc>
      </w:tr>
      <w:tr w:rsidR="00E9592D" w:rsidRPr="00060FDC" w14:paraId="65869BF4" w14:textId="77777777" w:rsidTr="0091765F">
        <w:trPr>
          <w:trPrChange w:id="347" w:author="Juliana" w:date="2020-03-25T10:55:00Z">
            <w:trPr>
              <w:gridAfter w:val="0"/>
            </w:trPr>
          </w:trPrChange>
        </w:trPr>
        <w:tc>
          <w:tcPr>
            <w:tcW w:w="2875" w:type="dxa"/>
            <w:shd w:val="clear" w:color="auto" w:fill="auto"/>
            <w:tcPrChange w:id="348" w:author="Juliana" w:date="2020-03-25T10:55:00Z">
              <w:tcPr>
                <w:tcW w:w="2875" w:type="dxa"/>
              </w:tcPr>
            </w:tcPrChange>
          </w:tcPr>
          <w:p w14:paraId="42061081" w14:textId="52417C75" w:rsidR="00E9592D" w:rsidRPr="00D62E80" w:rsidRDefault="00A2650E" w:rsidP="00E9592D">
            <w:pPr>
              <w:pStyle w:val="ListParagraph"/>
              <w:ind w:left="0"/>
            </w:pPr>
            <w:ins w:id="349" w:author="Juliana" w:date="2020-03-25T10:40:00Z">
              <w:r>
                <w:t xml:space="preserve">Inpatient </w:t>
              </w:r>
            </w:ins>
            <w:del w:id="350" w:author="Juliana" w:date="2020-03-24T16:34:00Z">
              <w:r w:rsidR="00E9592D" w:rsidRPr="00060FDC" w:rsidDel="00602175">
                <w:delText xml:space="preserve">Sent and </w:delText>
              </w:r>
            </w:del>
            <w:del w:id="351" w:author="Juliana" w:date="2020-03-25T11:06:00Z">
              <w:r w:rsidR="00E9592D" w:rsidRPr="00060FDC" w:rsidDel="00560136">
                <w:delText xml:space="preserve">Resulted </w:delText>
              </w:r>
            </w:del>
            <w:ins w:id="352" w:author="Juliana" w:date="2020-03-25T11:06:00Z">
              <w:r w:rsidR="00560136">
                <w:t>n</w:t>
              </w:r>
            </w:ins>
            <w:del w:id="353" w:author="Juliana" w:date="2020-03-25T11:06:00Z">
              <w:r w:rsidR="00E9592D" w:rsidRPr="00060FDC" w:rsidDel="00560136">
                <w:delText>N</w:delText>
              </w:r>
            </w:del>
            <w:r w:rsidR="00E9592D" w:rsidRPr="00060FDC">
              <w:t>egative</w:t>
            </w:r>
          </w:p>
        </w:tc>
        <w:tc>
          <w:tcPr>
            <w:tcW w:w="1836" w:type="dxa"/>
            <w:shd w:val="clear" w:color="auto" w:fill="auto"/>
            <w:tcPrChange w:id="354" w:author="Juliana" w:date="2020-03-25T10:55:00Z">
              <w:tcPr>
                <w:tcW w:w="1836" w:type="dxa"/>
              </w:tcPr>
            </w:tcPrChange>
          </w:tcPr>
          <w:p w14:paraId="7DB40884" w14:textId="77777777" w:rsidR="00E9592D" w:rsidRPr="00D62E80" w:rsidRDefault="00E9592D" w:rsidP="00E9592D">
            <w:pPr>
              <w:pStyle w:val="ListParagraph"/>
              <w:ind w:left="0"/>
            </w:pPr>
          </w:p>
        </w:tc>
        <w:tc>
          <w:tcPr>
            <w:tcW w:w="5364" w:type="dxa"/>
            <w:shd w:val="clear" w:color="auto" w:fill="auto"/>
            <w:tcPrChange w:id="355" w:author="Juliana" w:date="2020-03-25T10:55:00Z">
              <w:tcPr>
                <w:tcW w:w="1837" w:type="dxa"/>
              </w:tcPr>
            </w:tcPrChange>
          </w:tcPr>
          <w:p w14:paraId="7EB7A01E" w14:textId="77777777" w:rsidR="00E9592D" w:rsidRPr="00D62E80" w:rsidRDefault="00E9592D" w:rsidP="00E9592D">
            <w:pPr>
              <w:pStyle w:val="ListParagraph"/>
              <w:ind w:left="0"/>
            </w:pPr>
          </w:p>
        </w:tc>
      </w:tr>
      <w:tr w:rsidR="00E9592D" w:rsidRPr="00060FDC" w14:paraId="7A68A3A0" w14:textId="77777777" w:rsidTr="0091765F">
        <w:tblPrEx>
          <w:tblPrExChange w:id="356" w:author="Juliana" w:date="2020-03-25T10:55:00Z">
            <w:tblPrEx>
              <w:jc w:val="center"/>
            </w:tblPrEx>
          </w:tblPrExChange>
        </w:tblPrEx>
        <w:trPr>
          <w:trPrChange w:id="357" w:author="Juliana" w:date="2020-03-25T10:55:00Z">
            <w:trPr>
              <w:gridAfter w:val="0"/>
              <w:jc w:val="center"/>
            </w:trPr>
          </w:trPrChange>
        </w:trPr>
        <w:tc>
          <w:tcPr>
            <w:tcW w:w="2875" w:type="dxa"/>
            <w:shd w:val="clear" w:color="auto" w:fill="auto"/>
            <w:tcPrChange w:id="358" w:author="Juliana" w:date="2020-03-25T10:55:00Z">
              <w:tcPr>
                <w:tcW w:w="2875" w:type="dxa"/>
              </w:tcPr>
            </w:tcPrChange>
          </w:tcPr>
          <w:p w14:paraId="7819BF9F" w14:textId="35506308" w:rsidR="00E9592D" w:rsidRPr="00D62E80" w:rsidRDefault="00A2650E" w:rsidP="00E9592D">
            <w:pPr>
              <w:pStyle w:val="ListParagraph"/>
              <w:ind w:left="0"/>
            </w:pPr>
            <w:ins w:id="359" w:author="Juliana" w:date="2020-03-25T10:40:00Z">
              <w:r w:rsidRPr="00F43845">
                <w:t xml:space="preserve">Inpatient </w:t>
              </w:r>
            </w:ins>
            <w:ins w:id="360" w:author="Juliana" w:date="2020-03-25T11:06:00Z">
              <w:r w:rsidR="00560136">
                <w:t>s</w:t>
              </w:r>
            </w:ins>
            <w:del w:id="361" w:author="Juliana" w:date="2020-03-25T11:06:00Z">
              <w:r w:rsidR="00E9592D" w:rsidRPr="00F43845" w:rsidDel="00560136">
                <w:delText>S</w:delText>
              </w:r>
            </w:del>
            <w:r w:rsidR="00E9592D" w:rsidRPr="00F43845">
              <w:t xml:space="preserve">ent </w:t>
            </w:r>
            <w:del w:id="362" w:author="Juliana" w:date="2020-03-25T10:55:00Z">
              <w:r w:rsidR="00E9592D" w:rsidRPr="00357D27" w:rsidDel="0048078D">
                <w:delText>but not yet Resulted</w:delText>
              </w:r>
            </w:del>
          </w:p>
        </w:tc>
        <w:tc>
          <w:tcPr>
            <w:tcW w:w="1836" w:type="dxa"/>
            <w:shd w:val="clear" w:color="auto" w:fill="auto"/>
            <w:tcPrChange w:id="363" w:author="Juliana" w:date="2020-03-25T10:55:00Z">
              <w:tcPr>
                <w:tcW w:w="1836" w:type="dxa"/>
              </w:tcPr>
            </w:tcPrChange>
          </w:tcPr>
          <w:p w14:paraId="0ED92AC1" w14:textId="77777777" w:rsidR="00E9592D" w:rsidRPr="00D62E80" w:rsidRDefault="00E9592D" w:rsidP="00E9592D">
            <w:pPr>
              <w:pStyle w:val="ListParagraph"/>
              <w:ind w:left="0"/>
            </w:pPr>
          </w:p>
        </w:tc>
        <w:tc>
          <w:tcPr>
            <w:tcW w:w="5364" w:type="dxa"/>
            <w:shd w:val="clear" w:color="auto" w:fill="auto"/>
            <w:tcPrChange w:id="364" w:author="Juliana" w:date="2020-03-25T10:55:00Z">
              <w:tcPr>
                <w:tcW w:w="1837" w:type="dxa"/>
              </w:tcPr>
            </w:tcPrChange>
          </w:tcPr>
          <w:p w14:paraId="3C49E87C" w14:textId="77777777" w:rsidR="00E9592D" w:rsidRPr="00357D27" w:rsidRDefault="00E9592D" w:rsidP="00E9592D">
            <w:pPr>
              <w:pStyle w:val="ListParagraph"/>
              <w:ind w:left="0"/>
            </w:pPr>
          </w:p>
        </w:tc>
      </w:tr>
    </w:tbl>
    <w:p w14:paraId="1FD0EA68" w14:textId="5B765EF5" w:rsidR="006C2A5A" w:rsidRPr="00060FDC" w:rsidRDefault="00340B8A" w:rsidP="00F92EB8">
      <w:del w:id="365" w:author="Juliana" w:date="2020-03-25T10:55:00Z">
        <w:r w:rsidRPr="00F92EB8" w:rsidDel="00F90144">
          <w:rPr>
            <w:b/>
          </w:rPr>
          <w:br w:type="textWrapping" w:clear="all"/>
        </w:r>
      </w:del>
    </w:p>
    <w:p w14:paraId="74DD45E3" w14:textId="1D68762B" w:rsidR="00A43ABB" w:rsidRDefault="0045312F">
      <w:pPr>
        <w:pStyle w:val="ListParagraph"/>
        <w:numPr>
          <w:ilvl w:val="0"/>
          <w:numId w:val="1"/>
        </w:numPr>
        <w:rPr>
          <w:ins w:id="366" w:author="Juliana" w:date="2020-03-25T11:00:00Z"/>
        </w:rPr>
        <w:pPrChange w:id="367" w:author="Juliana" w:date="2020-03-25T11:00:00Z">
          <w:pPr>
            <w:pStyle w:val="ListParagraph"/>
            <w:numPr>
              <w:numId w:val="3"/>
            </w:numPr>
            <w:ind w:hanging="360"/>
          </w:pPr>
        </w:pPrChange>
      </w:pPr>
      <w:ins w:id="368" w:author="Nichole Bosson" w:date="2020-03-25T13:02:00Z">
        <w:r>
          <w:t xml:space="preserve">IN THE PAST 24hrs, </w:t>
        </w:r>
      </w:ins>
      <w:ins w:id="369" w:author="Juliana" w:date="2020-03-25T11:00:00Z">
        <w:del w:id="370" w:author="Nichole Bosson" w:date="2020-03-25T13:03:00Z">
          <w:r w:rsidR="00A43ABB" w:rsidDel="00BF1720">
            <w:delText>Number</w:delText>
          </w:r>
        </w:del>
      </w:ins>
      <w:ins w:id="371" w:author="Nichole Bosson" w:date="2020-03-25T13:03:00Z">
        <w:r w:rsidR="00BF1720">
          <w:t>how many</w:t>
        </w:r>
      </w:ins>
      <w:ins w:id="372" w:author="Juliana" w:date="2020-03-25T11:00:00Z">
        <w:r w:rsidR="00A43ABB">
          <w:t xml:space="preserve"> </w:t>
        </w:r>
        <w:del w:id="373" w:author="Nichole Bosson" w:date="2020-03-25T13:03:00Z">
          <w:r w:rsidR="00A43ABB" w:rsidDel="00BF1720">
            <w:delText xml:space="preserve">of </w:delText>
          </w:r>
        </w:del>
        <w:r w:rsidR="00A43ABB" w:rsidRPr="00D62E80">
          <w:t xml:space="preserve">Covid-19 tests </w:t>
        </w:r>
      </w:ins>
      <w:ins w:id="374" w:author="Nichole Bosson" w:date="2020-03-25T13:03:00Z">
        <w:r w:rsidR="00BF1720" w:rsidRPr="00BF1720">
          <w:rPr>
            <w:b/>
            <w:rPrChange w:id="375" w:author="Nichole Bosson" w:date="2020-03-25T13:04:00Z">
              <w:rPr/>
            </w:rPrChange>
          </w:rPr>
          <w:t>were sent</w:t>
        </w:r>
        <w:r w:rsidR="00BF1720">
          <w:t xml:space="preserve"> </w:t>
        </w:r>
      </w:ins>
      <w:ins w:id="376" w:author="Juliana" w:date="2020-03-25T11:00:00Z">
        <w:r w:rsidR="00A43ABB">
          <w:t xml:space="preserve">on </w:t>
        </w:r>
      </w:ins>
      <w:ins w:id="377" w:author="Nichole Bosson" w:date="2020-03-25T14:38:00Z">
        <w:r w:rsidR="009A50E4">
          <w:t xml:space="preserve">all </w:t>
        </w:r>
      </w:ins>
      <w:ins w:id="378" w:author="Juliana" w:date="2020-03-25T11:00:00Z">
        <w:r w:rsidR="00A43ABB">
          <w:t xml:space="preserve">adult </w:t>
        </w:r>
      </w:ins>
      <w:ins w:id="379" w:author="Juliana" w:date="2020-03-25T11:02:00Z">
        <w:r w:rsidR="00F43845" w:rsidRPr="00766522">
          <w:rPr>
            <w:b/>
            <w:rPrChange w:id="380" w:author="Nichole Bosson" w:date="2020-03-25T13:07:00Z">
              <w:rPr/>
            </w:rPrChange>
          </w:rPr>
          <w:t>admitted</w:t>
        </w:r>
        <w:r w:rsidR="00F43845">
          <w:t xml:space="preserve"> patients</w:t>
        </w:r>
      </w:ins>
      <w:ins w:id="381" w:author="Juliana" w:date="2020-03-25T11:00:00Z">
        <w:del w:id="382" w:author="Nichole Bosson" w:date="2020-03-25T13:03:00Z">
          <w:r w:rsidR="00A43ABB" w:rsidDel="00BF1720">
            <w:delText xml:space="preserve"> that were sent in last 24 hours</w:delText>
          </w:r>
        </w:del>
        <w:r w:rsidR="00A43ABB">
          <w:t>?</w:t>
        </w:r>
      </w:ins>
    </w:p>
    <w:p w14:paraId="487F4B5E" w14:textId="7D50446E" w:rsidR="00A0052C" w:rsidRDefault="00BF1720">
      <w:pPr>
        <w:pStyle w:val="ListParagraph"/>
        <w:numPr>
          <w:ilvl w:val="0"/>
          <w:numId w:val="1"/>
        </w:numPr>
        <w:pPrChange w:id="383" w:author="Juliana" w:date="2020-03-25T11:00:00Z">
          <w:pPr>
            <w:pStyle w:val="ListParagraph"/>
            <w:numPr>
              <w:numId w:val="3"/>
            </w:numPr>
            <w:ind w:hanging="360"/>
          </w:pPr>
        </w:pPrChange>
      </w:pPr>
      <w:ins w:id="384" w:author="Nichole Bosson" w:date="2020-03-25T13:03:00Z">
        <w:r>
          <w:t xml:space="preserve">IN THE PAST 24hrs, </w:t>
        </w:r>
      </w:ins>
      <w:ins w:id="385" w:author="Juliana" w:date="2020-03-25T10:51:00Z">
        <w:del w:id="386" w:author="Nichole Bosson" w:date="2020-03-25T13:03:00Z">
          <w:r w:rsidR="00117534" w:rsidDel="00BF1720">
            <w:delText>Number</w:delText>
          </w:r>
        </w:del>
      </w:ins>
      <w:del w:id="387" w:author="Nichole Bosson" w:date="2020-03-25T13:03:00Z">
        <w:r w:rsidR="00F92EB8" w:rsidDel="00BF1720">
          <w:delText>Total number of</w:delText>
        </w:r>
      </w:del>
      <w:ins w:id="388" w:author="Nichole Bosson" w:date="2020-03-25T13:03:00Z">
        <w:r>
          <w:t>how many</w:t>
        </w:r>
      </w:ins>
      <w:r w:rsidR="00F92EB8">
        <w:t xml:space="preserve"> </w:t>
      </w:r>
      <w:r w:rsidR="00A0052C" w:rsidRPr="00D62E80">
        <w:t xml:space="preserve">Covid-19 </w:t>
      </w:r>
      <w:ins w:id="389" w:author="Juliana" w:date="2020-03-25T10:59:00Z">
        <w:r w:rsidR="008B019F">
          <w:t>test</w:t>
        </w:r>
      </w:ins>
      <w:ins w:id="390" w:author="Juliana" w:date="2020-03-25T11:03:00Z">
        <w:r w:rsidR="00FA3FDC">
          <w:t>s</w:t>
        </w:r>
      </w:ins>
      <w:ins w:id="391" w:author="Juliana" w:date="2020-03-25T10:59:00Z">
        <w:r w:rsidR="008B019F">
          <w:t xml:space="preserve"> </w:t>
        </w:r>
      </w:ins>
      <w:ins w:id="392" w:author="Juliana" w:date="2020-03-25T11:03:00Z">
        <w:r w:rsidR="00FA3FDC">
          <w:t xml:space="preserve">sent on adult </w:t>
        </w:r>
        <w:r w:rsidR="00FA3FDC" w:rsidRPr="00766522">
          <w:t xml:space="preserve">admitted </w:t>
        </w:r>
        <w:r w:rsidR="00FA3FDC">
          <w:t xml:space="preserve">patients </w:t>
        </w:r>
      </w:ins>
      <w:del w:id="393" w:author="Juliana" w:date="2020-03-25T10:58:00Z">
        <w:r w:rsidR="00A0052C" w:rsidRPr="00962011" w:rsidDel="008B019F">
          <w:delText>tests</w:delText>
        </w:r>
        <w:r w:rsidR="00060FDC" w:rsidRPr="00962011" w:rsidDel="008B019F">
          <w:delText xml:space="preserve"> </w:delText>
        </w:r>
      </w:del>
      <w:ins w:id="394" w:author="Juliana" w:date="2020-03-25T09:56:00Z">
        <w:del w:id="395" w:author="Nichole Bosson" w:date="2020-03-25T13:03:00Z">
          <w:r w:rsidR="00056202" w:rsidRPr="00962011" w:rsidDel="00BF1720">
            <w:delText xml:space="preserve">that </w:delText>
          </w:r>
        </w:del>
        <w:r w:rsidR="00056202" w:rsidRPr="00962011">
          <w:t xml:space="preserve">have </w:t>
        </w:r>
      </w:ins>
      <w:commentRangeStart w:id="396"/>
      <w:del w:id="397" w:author="Juliana" w:date="2020-03-24T16:34:00Z">
        <w:r w:rsidR="00F92EB8" w:rsidRPr="00BF1720" w:rsidDel="00602175">
          <w:rPr>
            <w:b/>
            <w:rPrChange w:id="398" w:author="Nichole Bosson" w:date="2020-03-25T13:04:00Z">
              <w:rPr/>
            </w:rPrChange>
          </w:rPr>
          <w:delText xml:space="preserve">(all tests since start date) </w:delText>
        </w:r>
        <w:commentRangeEnd w:id="396"/>
        <w:r w:rsidR="0085625C" w:rsidRPr="00BF1720" w:rsidDel="00602175">
          <w:rPr>
            <w:rStyle w:val="CommentReference"/>
            <w:b/>
            <w:rPrChange w:id="399" w:author="Nichole Bosson" w:date="2020-03-25T13:04:00Z">
              <w:rPr>
                <w:rStyle w:val="CommentReference"/>
              </w:rPr>
            </w:rPrChange>
          </w:rPr>
          <w:commentReference w:id="396"/>
        </w:r>
        <w:r w:rsidR="00623196" w:rsidRPr="00BF1720" w:rsidDel="00602175">
          <w:rPr>
            <w:b/>
            <w:rPrChange w:id="400" w:author="Nichole Bosson" w:date="2020-03-25T13:04:00Z">
              <w:rPr/>
            </w:rPrChange>
          </w:rPr>
          <w:delText xml:space="preserve">that </w:delText>
        </w:r>
        <w:r w:rsidR="00F92EB8" w:rsidRPr="00BF1720" w:rsidDel="00602175">
          <w:rPr>
            <w:b/>
            <w:rPrChange w:id="401" w:author="Nichole Bosson" w:date="2020-03-25T13:04:00Z">
              <w:rPr/>
            </w:rPrChange>
          </w:rPr>
          <w:delText>were</w:delText>
        </w:r>
        <w:r w:rsidR="00623196" w:rsidRPr="00BF1720" w:rsidDel="00602175">
          <w:rPr>
            <w:b/>
            <w:rPrChange w:id="402" w:author="Nichole Bosson" w:date="2020-03-25T13:04:00Z">
              <w:rPr/>
            </w:rPrChange>
          </w:rPr>
          <w:delText xml:space="preserve"> </w:delText>
        </w:r>
        <w:r w:rsidR="00F92EB8" w:rsidRPr="00BF1720" w:rsidDel="00602175">
          <w:rPr>
            <w:b/>
            <w:rPrChange w:id="403" w:author="Nichole Bosson" w:date="2020-03-25T13:04:00Z">
              <w:rPr/>
            </w:rPrChange>
          </w:rPr>
          <w:delText xml:space="preserve">sent and </w:delText>
        </w:r>
      </w:del>
      <w:r w:rsidR="00F92EB8" w:rsidRPr="00BF1720">
        <w:rPr>
          <w:b/>
          <w:rPrChange w:id="404" w:author="Nichole Bosson" w:date="2020-03-25T13:04:00Z">
            <w:rPr/>
          </w:rPrChange>
        </w:rPr>
        <w:t xml:space="preserve">resulted </w:t>
      </w:r>
      <w:del w:id="405" w:author="Nichole Bosson" w:date="2020-03-25T13:04:00Z">
        <w:r w:rsidR="00F92EB8" w:rsidRPr="00BF1720" w:rsidDel="00962011">
          <w:rPr>
            <w:b/>
            <w:rPrChange w:id="406" w:author="Nichole Bosson" w:date="2020-03-25T13:04:00Z">
              <w:rPr/>
            </w:rPrChange>
          </w:rPr>
          <w:delText>positive</w:delText>
        </w:r>
      </w:del>
      <w:ins w:id="407" w:author="Nichole Bosson" w:date="2020-03-25T13:04:00Z">
        <w:r w:rsidR="00962011">
          <w:rPr>
            <w:b/>
          </w:rPr>
          <w:t>POSITIVE</w:t>
        </w:r>
      </w:ins>
      <w:ins w:id="408" w:author="Juliana" w:date="2020-03-25T10:51:00Z">
        <w:del w:id="409" w:author="Nichole Bosson" w:date="2020-03-25T13:03:00Z">
          <w:r w:rsidR="00117534" w:rsidDel="00BF1720">
            <w:delText xml:space="preserve"> in the last 24 hours</w:delText>
          </w:r>
        </w:del>
      </w:ins>
      <w:del w:id="410" w:author="Nichole Bosson" w:date="2020-03-25T13:03:00Z">
        <w:r w:rsidR="00F92EB8" w:rsidDel="00BF1720">
          <w:delText xml:space="preserve"> </w:delText>
        </w:r>
      </w:del>
      <w:del w:id="411" w:author="Juliana" w:date="2020-03-24T16:44:00Z">
        <w:r w:rsidR="00F92EB8" w:rsidDel="0069718D">
          <w:delText>in the last 24 hours</w:delText>
        </w:r>
      </w:del>
      <w:r w:rsidR="00F92EB8">
        <w:t>?</w:t>
      </w:r>
    </w:p>
    <w:p w14:paraId="4E3C2114" w14:textId="5CFA8637" w:rsidR="00F92EB8" w:rsidDel="00962011" w:rsidRDefault="00962011">
      <w:pPr>
        <w:pStyle w:val="ListParagraph"/>
        <w:numPr>
          <w:ilvl w:val="0"/>
          <w:numId w:val="1"/>
        </w:numPr>
        <w:rPr>
          <w:del w:id="412" w:author="Nichole Bosson" w:date="2020-03-25T13:04:00Z"/>
        </w:rPr>
      </w:pPr>
      <w:ins w:id="413" w:author="Nichole Bosson" w:date="2020-03-25T13:04:00Z">
        <w:r>
          <w:t xml:space="preserve">IN THE PAST 24hrs, how many </w:t>
        </w:r>
        <w:r w:rsidRPr="00D62E80">
          <w:t xml:space="preserve">Covid-19 </w:t>
        </w:r>
        <w:r>
          <w:t xml:space="preserve">tests sent on adult </w:t>
        </w:r>
        <w:r w:rsidRPr="00766522">
          <w:t xml:space="preserve">admitted </w:t>
        </w:r>
        <w:r>
          <w:t xml:space="preserve">patients </w:t>
        </w:r>
        <w:r w:rsidRPr="00962011">
          <w:rPr>
            <w:rPrChange w:id="414" w:author="Nichole Bosson" w:date="2020-03-25T13:04:00Z">
              <w:rPr>
                <w:b/>
              </w:rPr>
            </w:rPrChange>
          </w:rPr>
          <w:t xml:space="preserve">have </w:t>
        </w:r>
        <w:r w:rsidRPr="00632020">
          <w:rPr>
            <w:b/>
          </w:rPr>
          <w:t xml:space="preserve">resulted </w:t>
        </w:r>
        <w:r>
          <w:rPr>
            <w:b/>
          </w:rPr>
          <w:t>NEGATIVE</w:t>
        </w:r>
        <w:r>
          <w:t>?</w:t>
        </w:r>
      </w:ins>
      <w:ins w:id="415" w:author="Juliana" w:date="2020-03-25T10:51:00Z">
        <w:del w:id="416" w:author="Nichole Bosson" w:date="2020-03-25T13:04:00Z">
          <w:r w:rsidR="00117534" w:rsidDel="00962011">
            <w:delText>Number</w:delText>
          </w:r>
        </w:del>
      </w:ins>
      <w:del w:id="417" w:author="Nichole Bosson" w:date="2020-03-25T13:04:00Z">
        <w:r w:rsidR="00F92EB8" w:rsidDel="00962011">
          <w:delText xml:space="preserve">Total number of </w:delText>
        </w:r>
        <w:r w:rsidR="00F92EB8" w:rsidRPr="00D62E80" w:rsidDel="00962011">
          <w:delText xml:space="preserve">Covid-19 tests </w:delText>
        </w:r>
      </w:del>
      <w:ins w:id="418" w:author="Juliana" w:date="2020-03-25T09:56:00Z">
        <w:del w:id="419" w:author="Nichole Bosson" w:date="2020-03-25T13:04:00Z">
          <w:r w:rsidR="00056202" w:rsidDel="00962011">
            <w:delText xml:space="preserve">sent on </w:delText>
          </w:r>
        </w:del>
      </w:ins>
      <w:ins w:id="420" w:author="Juliana" w:date="2020-03-25T10:39:00Z">
        <w:del w:id="421" w:author="Nichole Bosson" w:date="2020-03-25T13:04:00Z">
          <w:r w:rsidR="008F3242" w:rsidDel="00962011">
            <w:delText xml:space="preserve">adult </w:delText>
          </w:r>
        </w:del>
      </w:ins>
      <w:ins w:id="422" w:author="Juliana" w:date="2020-03-25T11:03:00Z">
        <w:del w:id="423" w:author="Nichole Bosson" w:date="2020-03-25T13:04:00Z">
          <w:r w:rsidR="00FA3FDC" w:rsidDel="00962011">
            <w:delText>admitted patients</w:delText>
          </w:r>
        </w:del>
      </w:ins>
      <w:ins w:id="424" w:author="Juliana" w:date="2020-03-25T09:56:00Z">
        <w:del w:id="425" w:author="Nichole Bosson" w:date="2020-03-25T13:04:00Z">
          <w:r w:rsidR="00056202" w:rsidDel="00962011">
            <w:delText xml:space="preserve"> </w:delText>
          </w:r>
        </w:del>
      </w:ins>
      <w:del w:id="426" w:author="Nichole Bosson" w:date="2020-03-25T13:04:00Z">
        <w:r w:rsidR="00F92EB8" w:rsidDel="00962011">
          <w:delText xml:space="preserve">(all tests since start date) that were sent </w:delText>
        </w:r>
      </w:del>
      <w:ins w:id="427" w:author="Juliana" w:date="2020-03-24T16:34:00Z">
        <w:del w:id="428" w:author="Nichole Bosson" w:date="2020-03-25T13:04:00Z">
          <w:r w:rsidR="00602175" w:rsidDel="00962011">
            <w:delText>that resulted negative</w:delText>
          </w:r>
        </w:del>
      </w:ins>
      <w:ins w:id="429" w:author="Juliana" w:date="2020-03-25T10:51:00Z">
        <w:del w:id="430" w:author="Nichole Bosson" w:date="2020-03-25T13:04:00Z">
          <w:r w:rsidR="00117534" w:rsidDel="00962011">
            <w:delText xml:space="preserve"> in the last 24 hours</w:delText>
          </w:r>
        </w:del>
      </w:ins>
      <w:del w:id="431" w:author="Nichole Bosson" w:date="2020-03-25T13:04:00Z">
        <w:r w:rsidR="00F92EB8" w:rsidDel="00962011">
          <w:delText>in the last 24 hours</w:delText>
        </w:r>
      </w:del>
      <w:ins w:id="432" w:author="Richard Tadeo" w:date="2020-03-24T16:02:00Z">
        <w:del w:id="433" w:author="Nichole Bosson" w:date="2020-03-25T13:04:00Z">
          <w:r w:rsidR="00D119F2" w:rsidDel="00962011">
            <w:delText xml:space="preserve"> and resulted positive </w:delText>
          </w:r>
        </w:del>
      </w:ins>
      <w:del w:id="434" w:author="Nichole Bosson" w:date="2020-03-25T13:04:00Z">
        <w:r w:rsidR="00F92EB8" w:rsidDel="00962011">
          <w:delText>?</w:delText>
        </w:r>
      </w:del>
    </w:p>
    <w:p w14:paraId="1143FCA4" w14:textId="77777777" w:rsidR="00962011" w:rsidRDefault="00962011">
      <w:pPr>
        <w:pStyle w:val="ListParagraph"/>
        <w:numPr>
          <w:ilvl w:val="0"/>
          <w:numId w:val="1"/>
        </w:numPr>
        <w:rPr>
          <w:ins w:id="435" w:author="Nichole Bosson" w:date="2020-03-25T13:04:00Z"/>
        </w:rPr>
        <w:pPrChange w:id="436" w:author="Juliana" w:date="2020-03-25T11:00:00Z">
          <w:pPr>
            <w:pStyle w:val="ListParagraph"/>
            <w:numPr>
              <w:numId w:val="3"/>
            </w:numPr>
            <w:ind w:hanging="360"/>
          </w:pPr>
        </w:pPrChange>
      </w:pPr>
    </w:p>
    <w:p w14:paraId="31E1BE6E" w14:textId="7675F5BC" w:rsidR="002B1DC3" w:rsidRPr="00C82CC0" w:rsidRDefault="00F92EB8">
      <w:pPr>
        <w:pStyle w:val="ListParagraph"/>
        <w:numPr>
          <w:ilvl w:val="0"/>
          <w:numId w:val="1"/>
        </w:numPr>
        <w:rPr>
          <w:ins w:id="437" w:author="Juliana" w:date="2020-03-25T10:58:00Z"/>
          <w:strike/>
          <w:rPrChange w:id="438" w:author="Nichole Bosson" w:date="2020-03-25T14:59:00Z">
            <w:rPr>
              <w:ins w:id="439" w:author="Juliana" w:date="2020-03-25T10:58:00Z"/>
            </w:rPr>
          </w:rPrChange>
        </w:rPr>
        <w:pPrChange w:id="440" w:author="Juliana" w:date="2020-03-25T11:00:00Z">
          <w:pPr>
            <w:pStyle w:val="ListParagraph"/>
            <w:numPr>
              <w:numId w:val="3"/>
            </w:numPr>
            <w:ind w:hanging="360"/>
          </w:pPr>
        </w:pPrChange>
      </w:pPr>
      <w:commentRangeStart w:id="441"/>
      <w:commentRangeStart w:id="442"/>
      <w:del w:id="443" w:author="Juliana" w:date="2020-03-24T16:44:00Z">
        <w:r w:rsidRPr="00C82CC0" w:rsidDel="00912B44">
          <w:rPr>
            <w:strike/>
            <w:rPrChange w:id="444" w:author="Nichole Bosson" w:date="2020-03-25T14:59:00Z">
              <w:rPr/>
            </w:rPrChange>
          </w:rPr>
          <w:delText>Total</w:delText>
        </w:r>
      </w:del>
      <w:del w:id="445" w:author="Juliana" w:date="2020-03-25T10:52:00Z">
        <w:r w:rsidRPr="00C82CC0" w:rsidDel="00117534">
          <w:rPr>
            <w:strike/>
            <w:rPrChange w:id="446" w:author="Nichole Bosson" w:date="2020-03-25T14:59:00Z">
              <w:rPr/>
            </w:rPrChange>
          </w:rPr>
          <w:delText xml:space="preserve"> n</w:delText>
        </w:r>
      </w:del>
      <w:del w:id="447" w:author="Juliana" w:date="2020-03-25T11:00:00Z">
        <w:r w:rsidRPr="00C82CC0" w:rsidDel="00A43ABB">
          <w:rPr>
            <w:strike/>
            <w:rPrChange w:id="448" w:author="Nichole Bosson" w:date="2020-03-25T14:59:00Z">
              <w:rPr/>
            </w:rPrChange>
          </w:rPr>
          <w:delText>umber of Covid-19 tests (all tests since start date)</w:delText>
        </w:r>
      </w:del>
      <w:del w:id="449" w:author="Juliana" w:date="2020-03-25T10:52:00Z">
        <w:r w:rsidRPr="00C82CC0" w:rsidDel="000437B4">
          <w:rPr>
            <w:strike/>
            <w:rPrChange w:id="450" w:author="Nichole Bosson" w:date="2020-03-25T14:59:00Z">
              <w:rPr/>
            </w:rPrChange>
          </w:rPr>
          <w:delText xml:space="preserve"> that were </w:delText>
        </w:r>
        <w:r w:rsidRPr="00C82CC0" w:rsidDel="005A7F3F">
          <w:rPr>
            <w:strike/>
            <w:rPrChange w:id="451" w:author="Nichole Bosson" w:date="2020-03-25T14:59:00Z">
              <w:rPr/>
            </w:rPrChange>
          </w:rPr>
          <w:delText xml:space="preserve">sent </w:delText>
        </w:r>
      </w:del>
      <w:del w:id="452" w:author="Juliana" w:date="2020-03-25T10:54:00Z">
        <w:r w:rsidRPr="00C82CC0" w:rsidDel="00357D27">
          <w:rPr>
            <w:strike/>
            <w:rPrChange w:id="453" w:author="Nichole Bosson" w:date="2020-03-25T14:59:00Z">
              <w:rPr/>
            </w:rPrChange>
          </w:rPr>
          <w:delText xml:space="preserve">but have not yet resulted </w:delText>
        </w:r>
      </w:del>
      <w:del w:id="454" w:author="Juliana" w:date="2020-03-24T16:45:00Z">
        <w:r w:rsidRPr="00C82CC0" w:rsidDel="00912B44">
          <w:rPr>
            <w:strike/>
            <w:rPrChange w:id="455" w:author="Nichole Bosson" w:date="2020-03-25T14:59:00Z">
              <w:rPr/>
            </w:rPrChange>
          </w:rPr>
          <w:delText>in the last 24 hours</w:delText>
        </w:r>
      </w:del>
      <w:ins w:id="456" w:author="Richard Tadeo" w:date="2020-03-24T16:03:00Z">
        <w:del w:id="457" w:author="Juliana" w:date="2020-03-24T16:45:00Z">
          <w:r w:rsidR="00D119F2" w:rsidRPr="00C82CC0" w:rsidDel="00912B44">
            <w:rPr>
              <w:strike/>
              <w:rPrChange w:id="458" w:author="Nichole Bosson" w:date="2020-03-25T14:59:00Z">
                <w:rPr/>
              </w:rPrChange>
            </w:rPr>
            <w:delText xml:space="preserve"> </w:delText>
          </w:r>
        </w:del>
        <w:del w:id="459" w:author="Juliana" w:date="2020-03-25T10:54:00Z">
          <w:r w:rsidR="00D119F2" w:rsidRPr="00C82CC0" w:rsidDel="00357D27">
            <w:rPr>
              <w:strike/>
              <w:rPrChange w:id="460" w:author="Nichole Bosson" w:date="2020-03-25T14:59:00Z">
                <w:rPr/>
              </w:rPrChange>
            </w:rPr>
            <w:delText>but have not yet resulted</w:delText>
          </w:r>
        </w:del>
      </w:ins>
      <w:del w:id="461" w:author="Juliana" w:date="2020-03-25T11:00:00Z">
        <w:r w:rsidRPr="00C82CC0" w:rsidDel="00A43ABB">
          <w:rPr>
            <w:strike/>
            <w:rPrChange w:id="462" w:author="Nichole Bosson" w:date="2020-03-25T14:59:00Z">
              <w:rPr/>
            </w:rPrChange>
          </w:rPr>
          <w:delText>?</w:delText>
        </w:r>
      </w:del>
      <w:ins w:id="463" w:author="Nichole Bosson" w:date="2020-03-25T13:04:00Z">
        <w:r w:rsidR="00962011" w:rsidRPr="00C82CC0">
          <w:rPr>
            <w:strike/>
            <w:rPrChange w:id="464" w:author="Nichole Bosson" w:date="2020-03-25T14:59:00Z">
              <w:rPr/>
            </w:rPrChange>
          </w:rPr>
          <w:t xml:space="preserve"> IN THE PAST 24hrs, how many </w:t>
        </w:r>
      </w:ins>
      <w:ins w:id="465" w:author="Juliana" w:date="2020-03-25T11:04:00Z">
        <w:del w:id="466" w:author="Nichole Bosson" w:date="2020-03-25T13:04:00Z">
          <w:r w:rsidR="00FA3FDC" w:rsidRPr="00C82CC0" w:rsidDel="00962011">
            <w:rPr>
              <w:strike/>
              <w:rPrChange w:id="467" w:author="Nichole Bosson" w:date="2020-03-25T14:59:00Z">
                <w:rPr/>
              </w:rPrChange>
            </w:rPr>
            <w:delText>Num</w:delText>
          </w:r>
          <w:r w:rsidR="00906D51" w:rsidRPr="00C82CC0" w:rsidDel="00962011">
            <w:rPr>
              <w:strike/>
              <w:rPrChange w:id="468" w:author="Nichole Bosson" w:date="2020-03-25T14:59:00Z">
                <w:rPr/>
              </w:rPrChange>
            </w:rPr>
            <w:delText>b</w:delText>
          </w:r>
          <w:r w:rsidR="00FA3FDC" w:rsidRPr="00C82CC0" w:rsidDel="00962011">
            <w:rPr>
              <w:strike/>
              <w:rPrChange w:id="469" w:author="Nichole Bosson" w:date="2020-03-25T14:59:00Z">
                <w:rPr/>
              </w:rPrChange>
            </w:rPr>
            <w:delText>er</w:delText>
          </w:r>
        </w:del>
      </w:ins>
      <w:ins w:id="470" w:author="Juliana" w:date="2020-03-25T09:57:00Z">
        <w:del w:id="471" w:author="Nichole Bosson" w:date="2020-03-25T13:04:00Z">
          <w:r w:rsidR="002B1DC3" w:rsidRPr="00C82CC0" w:rsidDel="00962011">
            <w:rPr>
              <w:strike/>
              <w:rPrChange w:id="472" w:author="Nichole Bosson" w:date="2020-03-25T14:59:00Z">
                <w:rPr/>
              </w:rPrChange>
            </w:rPr>
            <w:delText xml:space="preserve"> of </w:delText>
          </w:r>
        </w:del>
        <w:r w:rsidR="002B1DC3" w:rsidRPr="00C82CC0">
          <w:rPr>
            <w:strike/>
            <w:rPrChange w:id="473" w:author="Nichole Bosson" w:date="2020-03-25T14:59:00Z">
              <w:rPr/>
            </w:rPrChange>
          </w:rPr>
          <w:t xml:space="preserve">COVID tests </w:t>
        </w:r>
      </w:ins>
      <w:ins w:id="474" w:author="Nichole Bosson" w:date="2020-03-25T13:05:00Z">
        <w:r w:rsidR="00962011" w:rsidRPr="00C82CC0">
          <w:rPr>
            <w:strike/>
            <w:rPrChange w:id="475" w:author="Nichole Bosson" w:date="2020-03-25T14:59:00Z">
              <w:rPr/>
            </w:rPrChange>
          </w:rPr>
          <w:t xml:space="preserve">were </w:t>
        </w:r>
      </w:ins>
      <w:ins w:id="476" w:author="Juliana" w:date="2020-03-25T09:57:00Z">
        <w:r w:rsidR="002B1DC3" w:rsidRPr="00C82CC0">
          <w:rPr>
            <w:strike/>
            <w:rPrChange w:id="477" w:author="Nichole Bosson" w:date="2020-03-25T14:59:00Z">
              <w:rPr/>
            </w:rPrChange>
          </w:rPr>
          <w:t>sent</w:t>
        </w:r>
      </w:ins>
      <w:ins w:id="478" w:author="Nichole Bosson" w:date="2020-03-25T13:05:00Z">
        <w:r w:rsidR="00962011" w:rsidRPr="00C82CC0">
          <w:rPr>
            <w:strike/>
            <w:rPrChange w:id="479" w:author="Nichole Bosson" w:date="2020-03-25T14:59:00Z">
              <w:rPr/>
            </w:rPrChange>
          </w:rPr>
          <w:t xml:space="preserve"> </w:t>
        </w:r>
      </w:ins>
      <w:ins w:id="480" w:author="Juliana" w:date="2020-03-25T09:57:00Z">
        <w:del w:id="481" w:author="Nichole Bosson" w:date="2020-03-25T13:05:00Z">
          <w:r w:rsidR="002B1DC3" w:rsidRPr="00C82CC0" w:rsidDel="00962011">
            <w:rPr>
              <w:strike/>
              <w:rPrChange w:id="482" w:author="Nichole Bosson" w:date="2020-03-25T14:59:00Z">
                <w:rPr/>
              </w:rPrChange>
            </w:rPr>
            <w:delText xml:space="preserve"> </w:delText>
          </w:r>
        </w:del>
        <w:r w:rsidR="002B1DC3" w:rsidRPr="00C82CC0">
          <w:rPr>
            <w:strike/>
            <w:rPrChange w:id="483" w:author="Nichole Bosson" w:date="2020-03-25T14:59:00Z">
              <w:rPr/>
            </w:rPrChange>
          </w:rPr>
          <w:t xml:space="preserve">for adult patients </w:t>
        </w:r>
        <w:r w:rsidR="002B1DC3" w:rsidRPr="00C82CC0">
          <w:rPr>
            <w:b/>
            <w:strike/>
            <w:rPrChange w:id="484" w:author="Nichole Bosson" w:date="2020-03-25T14:59:00Z">
              <w:rPr/>
            </w:rPrChange>
          </w:rPr>
          <w:t>discharged</w:t>
        </w:r>
        <w:r w:rsidR="002B1DC3" w:rsidRPr="00C82CC0">
          <w:rPr>
            <w:strike/>
            <w:rPrChange w:id="485" w:author="Nichole Bosson" w:date="2020-03-25T14:59:00Z">
              <w:rPr/>
            </w:rPrChange>
          </w:rPr>
          <w:t xml:space="preserve"> from the emergency department/urgent care</w:t>
        </w:r>
        <w:del w:id="486" w:author="Nichole Bosson" w:date="2020-03-25T13:05:00Z">
          <w:r w:rsidR="002B1DC3" w:rsidRPr="00C82CC0" w:rsidDel="00962011">
            <w:rPr>
              <w:strike/>
              <w:rPrChange w:id="487" w:author="Nichole Bosson" w:date="2020-03-25T14:59:00Z">
                <w:rPr/>
              </w:rPrChange>
            </w:rPr>
            <w:delText xml:space="preserve"> in the last 24 hours</w:delText>
          </w:r>
        </w:del>
        <w:r w:rsidR="002B1DC3" w:rsidRPr="00C82CC0">
          <w:rPr>
            <w:strike/>
            <w:rPrChange w:id="488" w:author="Nichole Bosson" w:date="2020-03-25T14:59:00Z">
              <w:rPr/>
            </w:rPrChange>
          </w:rPr>
          <w:t>?</w:t>
        </w:r>
      </w:ins>
    </w:p>
    <w:p w14:paraId="1E7684FF" w14:textId="77777777" w:rsidR="00766522" w:rsidRPr="00C82CC0" w:rsidRDefault="00766522" w:rsidP="00766522">
      <w:pPr>
        <w:pStyle w:val="ListParagraph"/>
        <w:numPr>
          <w:ilvl w:val="0"/>
          <w:numId w:val="1"/>
        </w:numPr>
        <w:rPr>
          <w:ins w:id="489" w:author="Nichole Bosson" w:date="2020-03-25T13:06:00Z"/>
          <w:strike/>
          <w:rPrChange w:id="490" w:author="Nichole Bosson" w:date="2020-03-25T14:59:00Z">
            <w:rPr>
              <w:ins w:id="491" w:author="Nichole Bosson" w:date="2020-03-25T13:06:00Z"/>
            </w:rPr>
          </w:rPrChange>
        </w:rPr>
      </w:pPr>
      <w:ins w:id="492" w:author="Nichole Bosson" w:date="2020-03-25T13:06:00Z">
        <w:r w:rsidRPr="00C82CC0">
          <w:rPr>
            <w:strike/>
            <w:rPrChange w:id="493" w:author="Nichole Bosson" w:date="2020-03-25T14:59:00Z">
              <w:rPr/>
            </w:rPrChange>
          </w:rPr>
          <w:t xml:space="preserve">IN THE PAST 24hrs, how many COVID tests sent on adult patients who have been discharged from the emergency department/urgent care have </w:t>
        </w:r>
        <w:r w:rsidRPr="00C82CC0">
          <w:rPr>
            <w:b/>
            <w:strike/>
            <w:rPrChange w:id="494" w:author="Nichole Bosson" w:date="2020-03-25T14:59:00Z">
              <w:rPr>
                <w:b/>
              </w:rPr>
            </w:rPrChange>
          </w:rPr>
          <w:t>resulted POSITIVE</w:t>
        </w:r>
        <w:r w:rsidRPr="00C82CC0">
          <w:rPr>
            <w:strike/>
            <w:rPrChange w:id="495" w:author="Nichole Bosson" w:date="2020-03-25T14:59:00Z">
              <w:rPr/>
            </w:rPrChange>
          </w:rPr>
          <w:t>?</w:t>
        </w:r>
      </w:ins>
    </w:p>
    <w:p w14:paraId="4ED1695C" w14:textId="581AFD5C" w:rsidR="00012A52" w:rsidRPr="00C82CC0" w:rsidDel="00766522" w:rsidRDefault="00FA3FDC" w:rsidP="00F43845">
      <w:pPr>
        <w:pStyle w:val="ListParagraph"/>
        <w:numPr>
          <w:ilvl w:val="0"/>
          <w:numId w:val="1"/>
        </w:numPr>
        <w:rPr>
          <w:ins w:id="496" w:author="Juliana" w:date="2020-03-25T09:57:00Z"/>
          <w:del w:id="497" w:author="Nichole Bosson" w:date="2020-03-25T13:06:00Z"/>
          <w:strike/>
          <w:rPrChange w:id="498" w:author="Nichole Bosson" w:date="2020-03-25T14:59:00Z">
            <w:rPr>
              <w:ins w:id="499" w:author="Juliana" w:date="2020-03-25T09:57:00Z"/>
              <w:del w:id="500" w:author="Nichole Bosson" w:date="2020-03-25T13:06:00Z"/>
            </w:rPr>
          </w:rPrChange>
        </w:rPr>
      </w:pPr>
      <w:ins w:id="501" w:author="Juliana" w:date="2020-03-25T11:04:00Z">
        <w:del w:id="502" w:author="Nichole Bosson" w:date="2020-03-25T13:06:00Z">
          <w:r w:rsidRPr="00C82CC0" w:rsidDel="00766522">
            <w:rPr>
              <w:strike/>
              <w:rPrChange w:id="503" w:author="Nichole Bosson" w:date="2020-03-25T14:59:00Z">
                <w:rPr/>
              </w:rPrChange>
            </w:rPr>
            <w:delText>Number</w:delText>
          </w:r>
        </w:del>
      </w:ins>
      <w:ins w:id="504" w:author="Juliana" w:date="2020-03-25T10:58:00Z">
        <w:del w:id="505" w:author="Nichole Bosson" w:date="2020-03-25T13:06:00Z">
          <w:r w:rsidR="00012A52" w:rsidRPr="00C82CC0" w:rsidDel="00766522">
            <w:rPr>
              <w:strike/>
              <w:rPrChange w:id="506" w:author="Nichole Bosson" w:date="2020-03-25T14:59:00Z">
                <w:rPr/>
              </w:rPrChange>
            </w:rPr>
            <w:delText xml:space="preserve"> of COVID tests that have resulted negative in the last 24 hours for adult patients </w:delText>
          </w:r>
        </w:del>
      </w:ins>
      <w:ins w:id="507" w:author="Juliana" w:date="2020-03-25T11:04:00Z">
        <w:del w:id="508" w:author="Nichole Bosson" w:date="2020-03-25T13:06:00Z">
          <w:r w:rsidRPr="00C82CC0" w:rsidDel="00766522">
            <w:rPr>
              <w:strike/>
              <w:rPrChange w:id="509" w:author="Nichole Bosson" w:date="2020-03-25T14:59:00Z">
                <w:rPr/>
              </w:rPrChange>
            </w:rPr>
            <w:delText>who</w:delText>
          </w:r>
        </w:del>
      </w:ins>
      <w:ins w:id="510" w:author="Juliana" w:date="2020-03-25T10:58:00Z">
        <w:del w:id="511" w:author="Nichole Bosson" w:date="2020-03-25T13:06:00Z">
          <w:r w:rsidR="00012A52" w:rsidRPr="00C82CC0" w:rsidDel="00766522">
            <w:rPr>
              <w:strike/>
              <w:rPrChange w:id="512" w:author="Nichole Bosson" w:date="2020-03-25T14:59:00Z">
                <w:rPr/>
              </w:rPrChange>
            </w:rPr>
            <w:delText xml:space="preserve"> have been discharged from the emergency department/urgent care?</w:delText>
          </w:r>
        </w:del>
      </w:ins>
    </w:p>
    <w:p w14:paraId="5DCE2690" w14:textId="5D95D22A" w:rsidR="00766522" w:rsidRPr="00C82CC0" w:rsidRDefault="00766522" w:rsidP="00766522">
      <w:pPr>
        <w:pStyle w:val="ListParagraph"/>
        <w:numPr>
          <w:ilvl w:val="0"/>
          <w:numId w:val="1"/>
        </w:numPr>
        <w:rPr>
          <w:ins w:id="513" w:author="Nichole Bosson" w:date="2020-03-25T13:06:00Z"/>
          <w:strike/>
          <w:rPrChange w:id="514" w:author="Nichole Bosson" w:date="2020-03-25T14:59:00Z">
            <w:rPr>
              <w:ins w:id="515" w:author="Nichole Bosson" w:date="2020-03-25T13:06:00Z"/>
            </w:rPr>
          </w:rPrChange>
        </w:rPr>
      </w:pPr>
      <w:ins w:id="516" w:author="Nichole Bosson" w:date="2020-03-25T13:06:00Z">
        <w:r w:rsidRPr="00C82CC0">
          <w:rPr>
            <w:strike/>
            <w:rPrChange w:id="517" w:author="Nichole Bosson" w:date="2020-03-25T14:59:00Z">
              <w:rPr/>
            </w:rPrChange>
          </w:rPr>
          <w:t xml:space="preserve">IN THE PAST 24hrs, how many COVID tests sent on adult patients who have been discharged from the emergency department/urgent care have </w:t>
        </w:r>
        <w:r w:rsidRPr="00C82CC0">
          <w:rPr>
            <w:b/>
            <w:strike/>
            <w:rPrChange w:id="518" w:author="Nichole Bosson" w:date="2020-03-25T14:59:00Z">
              <w:rPr>
                <w:b/>
              </w:rPr>
            </w:rPrChange>
          </w:rPr>
          <w:t>resulted NEGATIVE</w:t>
        </w:r>
        <w:r w:rsidRPr="00C82CC0">
          <w:rPr>
            <w:strike/>
            <w:rPrChange w:id="519" w:author="Nichole Bosson" w:date="2020-03-25T14:59:00Z">
              <w:rPr/>
            </w:rPrChange>
          </w:rPr>
          <w:t>?</w:t>
        </w:r>
      </w:ins>
    </w:p>
    <w:p w14:paraId="3C5351D6" w14:textId="0595C5B3" w:rsidR="002B1DC3" w:rsidDel="00766522" w:rsidRDefault="00FA3FDC">
      <w:pPr>
        <w:pStyle w:val="ListParagraph"/>
        <w:numPr>
          <w:ilvl w:val="0"/>
          <w:numId w:val="1"/>
        </w:numPr>
        <w:rPr>
          <w:ins w:id="520" w:author="Juliana" w:date="2020-03-25T09:57:00Z"/>
          <w:del w:id="521" w:author="Nichole Bosson" w:date="2020-03-25T13:06:00Z"/>
        </w:rPr>
        <w:pPrChange w:id="522" w:author="Juliana" w:date="2020-03-25T11:00:00Z">
          <w:pPr>
            <w:pStyle w:val="ListParagraph"/>
            <w:numPr>
              <w:numId w:val="3"/>
            </w:numPr>
            <w:ind w:hanging="360"/>
          </w:pPr>
        </w:pPrChange>
      </w:pPr>
      <w:ins w:id="523" w:author="Juliana" w:date="2020-03-25T11:04:00Z">
        <w:del w:id="524" w:author="Nichole Bosson" w:date="2020-03-25T13:06:00Z">
          <w:r w:rsidDel="00766522">
            <w:delText>Number</w:delText>
          </w:r>
        </w:del>
      </w:ins>
      <w:ins w:id="525" w:author="Juliana" w:date="2020-03-25T09:57:00Z">
        <w:del w:id="526" w:author="Nichole Bosson" w:date="2020-03-25T13:06:00Z">
          <w:r w:rsidR="002B1DC3" w:rsidDel="00766522">
            <w:delText xml:space="preserve"> of COVID tests that have resulted positive in the last 24 hours for adult patients </w:delText>
          </w:r>
        </w:del>
      </w:ins>
      <w:ins w:id="527" w:author="Juliana" w:date="2020-03-25T11:04:00Z">
        <w:del w:id="528" w:author="Nichole Bosson" w:date="2020-03-25T13:06:00Z">
          <w:r w:rsidDel="00766522">
            <w:delText>who</w:delText>
          </w:r>
        </w:del>
      </w:ins>
      <w:ins w:id="529" w:author="Juliana" w:date="2020-03-25T09:57:00Z">
        <w:del w:id="530" w:author="Nichole Bosson" w:date="2020-03-25T13:06:00Z">
          <w:r w:rsidR="002B1DC3" w:rsidDel="00766522">
            <w:delText xml:space="preserve"> have been discharged from the emergency department/urgent care?</w:delText>
          </w:r>
        </w:del>
      </w:ins>
      <w:commentRangeEnd w:id="441"/>
      <w:ins w:id="531" w:author="Juliana" w:date="2020-03-25T11:04:00Z">
        <w:del w:id="532" w:author="Nichole Bosson" w:date="2020-03-25T13:06:00Z">
          <w:r w:rsidR="00906D51" w:rsidDel="00766522">
            <w:rPr>
              <w:rStyle w:val="CommentReference"/>
            </w:rPr>
            <w:commentReference w:id="441"/>
          </w:r>
        </w:del>
      </w:ins>
      <w:commentRangeEnd w:id="442"/>
      <w:r w:rsidR="009A50E4">
        <w:rPr>
          <w:rStyle w:val="CommentReference"/>
        </w:rPr>
        <w:commentReference w:id="442"/>
      </w:r>
    </w:p>
    <w:p w14:paraId="71320DBF" w14:textId="77777777" w:rsidR="00F90144" w:rsidRDefault="00F90144">
      <w:pPr>
        <w:pStyle w:val="ListParagraph"/>
        <w:jc w:val="center"/>
        <w:pPrChange w:id="533" w:author="Juliana" w:date="2020-03-25T10:56:00Z">
          <w:pPr>
            <w:pStyle w:val="ListParagraph"/>
            <w:numPr>
              <w:numId w:val="1"/>
            </w:numPr>
            <w:ind w:hanging="360"/>
          </w:pPr>
        </w:pPrChange>
      </w:pPr>
    </w:p>
    <w:p w14:paraId="3DDD8693" w14:textId="52CCF4C0" w:rsidR="00F92EB8" w:rsidRPr="00D62E80" w:rsidDel="009550E4" w:rsidRDefault="00F92EB8" w:rsidP="00F92EB8">
      <w:pPr>
        <w:pStyle w:val="ListParagraph"/>
        <w:rPr>
          <w:del w:id="534" w:author="Juliana" w:date="2020-03-25T11:05:00Z"/>
        </w:rPr>
      </w:pPr>
      <w:bookmarkStart w:id="535" w:name="_GoBack"/>
      <w:bookmarkEnd w:id="535"/>
    </w:p>
    <w:p w14:paraId="2E5AB7A6" w14:textId="6DB05E6C" w:rsidR="007715C7" w:rsidRPr="007715C7" w:rsidRDefault="007715C7"/>
    <w:sectPr w:rsidR="007715C7" w:rsidRPr="0077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3" w:author="Juliana" w:date="2020-03-25T10:37:00Z" w:initials="J">
    <w:p w14:paraId="78807501" w14:textId="3E1AB661" w:rsidR="00426CC1" w:rsidRDefault="00426CC1">
      <w:pPr>
        <w:pStyle w:val="CommentText"/>
      </w:pPr>
      <w:r>
        <w:rPr>
          <w:rStyle w:val="CommentReference"/>
        </w:rPr>
        <w:annotationRef/>
      </w:r>
      <w:r>
        <w:t xml:space="preserve">We had discussed whether to include this or not.  From </w:t>
      </w:r>
      <w:r w:rsidR="003C1A9F">
        <w:t>modeling</w:t>
      </w:r>
      <w:r>
        <w:t xml:space="preserve"> perspective not required but may be of interest to you.</w:t>
      </w:r>
    </w:p>
  </w:comment>
  <w:comment w:id="396" w:author="Richard Tadeo" w:date="2020-03-24T16:01:00Z" w:initials="RT">
    <w:p w14:paraId="13201AAA" w14:textId="027AB618" w:rsidR="0085625C" w:rsidRDefault="0085625C">
      <w:pPr>
        <w:pStyle w:val="CommentText"/>
      </w:pPr>
      <w:r>
        <w:rPr>
          <w:rStyle w:val="CommentReference"/>
        </w:rPr>
        <w:annotationRef/>
      </w:r>
      <w:r>
        <w:t>This is confusing, recommend to delete</w:t>
      </w:r>
    </w:p>
  </w:comment>
  <w:comment w:id="441" w:author="Juliana" w:date="2020-03-25T11:04:00Z" w:initials="J">
    <w:p w14:paraId="00C6E6B7" w14:textId="7D4E6B0B" w:rsidR="00906D51" w:rsidRDefault="00906D51">
      <w:pPr>
        <w:pStyle w:val="CommentText"/>
      </w:pPr>
      <w:r>
        <w:rPr>
          <w:rStyle w:val="CommentReference"/>
        </w:rPr>
        <w:annotationRef/>
      </w:r>
      <w:r>
        <w:t>This would be nice but is negotiable.  Outpatients are not part of the model but could be used to start to measure “recovered” and community incidence</w:t>
      </w:r>
    </w:p>
  </w:comment>
  <w:comment w:id="442" w:author="Nichole Bosson" w:date="2020-03-25T14:38:00Z" w:initials="NB">
    <w:p w14:paraId="30B2AC43" w14:textId="764E0F20" w:rsidR="009A50E4" w:rsidRDefault="009A50E4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807501" w15:done="0"/>
  <w15:commentEx w15:paraId="13201AAA" w15:done="0"/>
  <w15:commentEx w15:paraId="00C6E6B7" w15:done="0"/>
  <w15:commentEx w15:paraId="30B2AC43" w15:paraIdParent="00C6E6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807501" w16cid:durableId="2225B2F8"/>
  <w16cid:commentId w16cid:paraId="13201AAA" w16cid:durableId="2224B4EE"/>
  <w16cid:commentId w16cid:paraId="00C6E6B7" w16cid:durableId="2225B95B"/>
  <w16cid:commentId w16cid:paraId="30B2AC43" w16cid:durableId="2225EB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613F"/>
    <w:multiLevelType w:val="hybridMultilevel"/>
    <w:tmpl w:val="07F24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B33C82"/>
    <w:multiLevelType w:val="hybridMultilevel"/>
    <w:tmpl w:val="F772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11D9"/>
    <w:multiLevelType w:val="hybridMultilevel"/>
    <w:tmpl w:val="F772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a">
    <w15:presenceInfo w15:providerId="None" w15:userId="Juliana"/>
  </w15:person>
  <w15:person w15:author="Nichole Bosson">
    <w15:presenceInfo w15:providerId="AD" w15:userId="S::nbosson@dhs.lacounty.gov::ad5aa96d-df6b-43fc-96cb-1c72dbc5194e"/>
  </w15:person>
  <w15:person w15:author="Richard Tadeo">
    <w15:presenceInfo w15:providerId="AD" w15:userId="S-1-5-21-550961876-1697389466-365980730-2155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012A52"/>
    <w:rsid w:val="000437B4"/>
    <w:rsid w:val="00044729"/>
    <w:rsid w:val="000542DA"/>
    <w:rsid w:val="00056202"/>
    <w:rsid w:val="00060FDC"/>
    <w:rsid w:val="000A1B91"/>
    <w:rsid w:val="000A33CB"/>
    <w:rsid w:val="000B5B5C"/>
    <w:rsid w:val="000C4733"/>
    <w:rsid w:val="000D4E2B"/>
    <w:rsid w:val="000E2F4A"/>
    <w:rsid w:val="0010360C"/>
    <w:rsid w:val="00117534"/>
    <w:rsid w:val="00145E4A"/>
    <w:rsid w:val="001540F6"/>
    <w:rsid w:val="001559DF"/>
    <w:rsid w:val="001B4C2D"/>
    <w:rsid w:val="001D3A31"/>
    <w:rsid w:val="001F7881"/>
    <w:rsid w:val="00204B55"/>
    <w:rsid w:val="0021094B"/>
    <w:rsid w:val="002205D0"/>
    <w:rsid w:val="00227778"/>
    <w:rsid w:val="00252B17"/>
    <w:rsid w:val="002976CE"/>
    <w:rsid w:val="002B1DC3"/>
    <w:rsid w:val="002F6A19"/>
    <w:rsid w:val="00340B8A"/>
    <w:rsid w:val="00341918"/>
    <w:rsid w:val="00357D27"/>
    <w:rsid w:val="00363803"/>
    <w:rsid w:val="003B58A1"/>
    <w:rsid w:val="003C1A9F"/>
    <w:rsid w:val="003E0714"/>
    <w:rsid w:val="00426CC1"/>
    <w:rsid w:val="00434CD8"/>
    <w:rsid w:val="0045312F"/>
    <w:rsid w:val="0048078D"/>
    <w:rsid w:val="004B005A"/>
    <w:rsid w:val="004C0C97"/>
    <w:rsid w:val="004D3EF5"/>
    <w:rsid w:val="00554640"/>
    <w:rsid w:val="00560136"/>
    <w:rsid w:val="0056743F"/>
    <w:rsid w:val="005771CE"/>
    <w:rsid w:val="005A60F3"/>
    <w:rsid w:val="005A7F3F"/>
    <w:rsid w:val="005C0A96"/>
    <w:rsid w:val="005C1ADA"/>
    <w:rsid w:val="005D38A7"/>
    <w:rsid w:val="005E6E4B"/>
    <w:rsid w:val="005F1C0D"/>
    <w:rsid w:val="006011ED"/>
    <w:rsid w:val="00602175"/>
    <w:rsid w:val="00603B61"/>
    <w:rsid w:val="00610021"/>
    <w:rsid w:val="006116E0"/>
    <w:rsid w:val="00622BBC"/>
    <w:rsid w:val="00623196"/>
    <w:rsid w:val="006235ED"/>
    <w:rsid w:val="00633B06"/>
    <w:rsid w:val="0064459C"/>
    <w:rsid w:val="00666B15"/>
    <w:rsid w:val="00693055"/>
    <w:rsid w:val="0069718D"/>
    <w:rsid w:val="006A0686"/>
    <w:rsid w:val="006A2CC1"/>
    <w:rsid w:val="006C2A5A"/>
    <w:rsid w:val="0071566D"/>
    <w:rsid w:val="00744FAA"/>
    <w:rsid w:val="00746C65"/>
    <w:rsid w:val="00766522"/>
    <w:rsid w:val="007715C7"/>
    <w:rsid w:val="007F2AB4"/>
    <w:rsid w:val="007F4347"/>
    <w:rsid w:val="00814A7C"/>
    <w:rsid w:val="00815FB3"/>
    <w:rsid w:val="00853BCF"/>
    <w:rsid w:val="0085625C"/>
    <w:rsid w:val="00881E6F"/>
    <w:rsid w:val="008B019F"/>
    <w:rsid w:val="008B3F00"/>
    <w:rsid w:val="008B7683"/>
    <w:rsid w:val="008C6CE1"/>
    <w:rsid w:val="008F3242"/>
    <w:rsid w:val="0090287C"/>
    <w:rsid w:val="00906D51"/>
    <w:rsid w:val="00912B44"/>
    <w:rsid w:val="0091765F"/>
    <w:rsid w:val="0092606F"/>
    <w:rsid w:val="00931657"/>
    <w:rsid w:val="00945E4F"/>
    <w:rsid w:val="009550E4"/>
    <w:rsid w:val="00962011"/>
    <w:rsid w:val="009904D6"/>
    <w:rsid w:val="009A50E4"/>
    <w:rsid w:val="009E0EF3"/>
    <w:rsid w:val="00A0052C"/>
    <w:rsid w:val="00A0484A"/>
    <w:rsid w:val="00A2650E"/>
    <w:rsid w:val="00A40690"/>
    <w:rsid w:val="00A43ABB"/>
    <w:rsid w:val="00AD51CD"/>
    <w:rsid w:val="00AD55A9"/>
    <w:rsid w:val="00AF21BE"/>
    <w:rsid w:val="00B01A81"/>
    <w:rsid w:val="00B22E1F"/>
    <w:rsid w:val="00B522C7"/>
    <w:rsid w:val="00B70C9B"/>
    <w:rsid w:val="00BC1368"/>
    <w:rsid w:val="00BC273E"/>
    <w:rsid w:val="00BF1720"/>
    <w:rsid w:val="00C33284"/>
    <w:rsid w:val="00C54206"/>
    <w:rsid w:val="00C54B2A"/>
    <w:rsid w:val="00C812E4"/>
    <w:rsid w:val="00C82CC0"/>
    <w:rsid w:val="00C97903"/>
    <w:rsid w:val="00CA158C"/>
    <w:rsid w:val="00CF6283"/>
    <w:rsid w:val="00CF6BBD"/>
    <w:rsid w:val="00D029CF"/>
    <w:rsid w:val="00D119F2"/>
    <w:rsid w:val="00D4304A"/>
    <w:rsid w:val="00D46849"/>
    <w:rsid w:val="00D469FE"/>
    <w:rsid w:val="00D62E80"/>
    <w:rsid w:val="00DA2F20"/>
    <w:rsid w:val="00DA7427"/>
    <w:rsid w:val="00DB42DB"/>
    <w:rsid w:val="00DD058A"/>
    <w:rsid w:val="00DE3215"/>
    <w:rsid w:val="00E1432A"/>
    <w:rsid w:val="00E24713"/>
    <w:rsid w:val="00E90FE4"/>
    <w:rsid w:val="00E9592D"/>
    <w:rsid w:val="00ED39D4"/>
    <w:rsid w:val="00EE5576"/>
    <w:rsid w:val="00EF0B14"/>
    <w:rsid w:val="00EF6004"/>
    <w:rsid w:val="00EF76D0"/>
    <w:rsid w:val="00F157D8"/>
    <w:rsid w:val="00F43845"/>
    <w:rsid w:val="00F90144"/>
    <w:rsid w:val="00F92EB8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428D"/>
  <w15:chartTrackingRefBased/>
  <w15:docId w15:val="{5956B2E3-B4FE-41E8-9D89-23BFF3D9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9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Tadeo</dc:creator>
  <cp:keywords/>
  <dc:description/>
  <cp:lastModifiedBy>Nichole Bosson</cp:lastModifiedBy>
  <cp:revision>111</cp:revision>
  <dcterms:created xsi:type="dcterms:W3CDTF">2020-03-24T23:03:00Z</dcterms:created>
  <dcterms:modified xsi:type="dcterms:W3CDTF">2020-03-25T21:59:00Z</dcterms:modified>
</cp:coreProperties>
</file>